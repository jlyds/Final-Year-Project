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0B1FE" w14:textId="77777777" w:rsidR="00FD7B4D" w:rsidRDefault="00FD7B4D" w:rsidP="00FD7B4D">
      <w:pPr>
        <w:jc w:val="center"/>
        <w:rPr>
          <w:b/>
          <w:lang w:eastAsia="zh-CN"/>
        </w:rPr>
      </w:pPr>
      <w:r>
        <w:rPr>
          <w:b/>
          <w:noProof/>
          <w:lang w:eastAsia="zh-CN"/>
        </w:rPr>
        <w:drawing>
          <wp:inline distT="0" distB="0" distL="0" distR="0" wp14:anchorId="4C7B989A" wp14:editId="3C9A2DA7">
            <wp:extent cx="885825" cy="1047750"/>
            <wp:effectExtent l="19050" t="0" r="9525" b="0"/>
            <wp:docPr id="4" name="Picture 3" descr="S:\ITC\4th ITC\MPI logos\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:\ITC\4th ITC\MPI logos\logo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594413" w14:textId="77777777" w:rsidR="00FD7B4D" w:rsidRPr="000870A0" w:rsidRDefault="00FD7B4D" w:rsidP="00FD7B4D">
      <w:pPr>
        <w:jc w:val="center"/>
        <w:rPr>
          <w:b/>
          <w:lang w:eastAsia="zh-CN"/>
        </w:rPr>
      </w:pPr>
      <w:r w:rsidRPr="000870A0">
        <w:rPr>
          <w:b/>
          <w:lang w:eastAsia="zh-CN"/>
        </w:rPr>
        <w:t>Bachelor of Science in Computing</w:t>
      </w:r>
    </w:p>
    <w:p w14:paraId="39956ED6" w14:textId="77777777" w:rsidR="00FD7B4D" w:rsidRPr="000870A0" w:rsidRDefault="00FD7B4D" w:rsidP="00FD7B4D">
      <w:pPr>
        <w:jc w:val="center"/>
        <w:rPr>
          <w:b/>
          <w:lang w:eastAsia="zh-CN"/>
        </w:rPr>
      </w:pPr>
      <w:r w:rsidRPr="000870A0">
        <w:rPr>
          <w:b/>
          <w:lang w:eastAsia="zh-CN"/>
        </w:rPr>
        <w:t>School of Public Administration</w:t>
      </w:r>
    </w:p>
    <w:p w14:paraId="34C9CABB" w14:textId="77777777" w:rsidR="00FD7B4D" w:rsidRPr="000870A0" w:rsidRDefault="00FD7B4D" w:rsidP="00FD7B4D">
      <w:pPr>
        <w:jc w:val="center"/>
        <w:rPr>
          <w:b/>
          <w:lang w:eastAsia="zh-CN"/>
        </w:rPr>
      </w:pPr>
      <w:r w:rsidRPr="000870A0">
        <w:rPr>
          <w:b/>
          <w:lang w:eastAsia="zh-CN"/>
        </w:rPr>
        <w:t>Macao Polytechnic Institute</w:t>
      </w:r>
    </w:p>
    <w:p w14:paraId="3C732A3F" w14:textId="77777777" w:rsidR="00FD7B4D" w:rsidRDefault="00FD7B4D" w:rsidP="00FD7B4D">
      <w:pPr>
        <w:jc w:val="center"/>
        <w:rPr>
          <w:b/>
          <w:sz w:val="22"/>
          <w:szCs w:val="22"/>
          <w:lang w:eastAsia="zh-CN"/>
        </w:rPr>
      </w:pPr>
    </w:p>
    <w:p w14:paraId="29288336" w14:textId="77777777" w:rsidR="00FD7B4D" w:rsidRPr="000870A0" w:rsidRDefault="00FD7B4D" w:rsidP="00FD7B4D">
      <w:pPr>
        <w:jc w:val="center"/>
        <w:rPr>
          <w:b/>
          <w:sz w:val="32"/>
          <w:szCs w:val="32"/>
          <w:lang w:eastAsia="zh-CN"/>
        </w:rPr>
      </w:pPr>
      <w:r w:rsidRPr="000870A0">
        <w:rPr>
          <w:b/>
          <w:sz w:val="32"/>
          <w:szCs w:val="32"/>
          <w:lang w:eastAsia="zh-CN"/>
        </w:rPr>
        <w:t xml:space="preserve">COMP </w:t>
      </w:r>
      <w:r w:rsidRPr="007672AD">
        <w:rPr>
          <w:b/>
          <w:bCs/>
          <w:sz w:val="28"/>
          <w:szCs w:val="28"/>
        </w:rPr>
        <w:t>492</w:t>
      </w:r>
      <w:r w:rsidRPr="000870A0">
        <w:rPr>
          <w:b/>
          <w:sz w:val="32"/>
          <w:szCs w:val="32"/>
          <w:lang w:eastAsia="zh-CN"/>
        </w:rPr>
        <w:t xml:space="preserve"> Final Year Project</w:t>
      </w:r>
    </w:p>
    <w:p w14:paraId="123E7DAB" w14:textId="77777777" w:rsidR="00FD7B4D" w:rsidRPr="000870A0" w:rsidRDefault="00FD7B4D" w:rsidP="00FD7B4D">
      <w:pPr>
        <w:jc w:val="center"/>
        <w:rPr>
          <w:b/>
          <w:sz w:val="32"/>
          <w:szCs w:val="32"/>
          <w:lang w:eastAsia="zh-CN"/>
        </w:rPr>
      </w:pPr>
      <w:r w:rsidRPr="000870A0">
        <w:rPr>
          <w:b/>
          <w:sz w:val="32"/>
          <w:szCs w:val="32"/>
          <w:lang w:eastAsia="zh-CN"/>
        </w:rPr>
        <w:t xml:space="preserve">Project Proposal </w:t>
      </w:r>
    </w:p>
    <w:p w14:paraId="0267D4CE" w14:textId="77777777" w:rsidR="00FD7B4D" w:rsidRDefault="00FD7B4D" w:rsidP="00FD7B4D">
      <w:pPr>
        <w:rPr>
          <w:b/>
          <w:lang w:eastAsia="zh-CN"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4258"/>
        <w:gridCol w:w="4258"/>
      </w:tblGrid>
      <w:tr w:rsidR="00FD7B4D" w14:paraId="258330B1" w14:textId="77777777">
        <w:trPr>
          <w:trHeight w:val="1919"/>
          <w:jc w:val="center"/>
        </w:trPr>
        <w:tc>
          <w:tcPr>
            <w:tcW w:w="8516" w:type="dxa"/>
            <w:gridSpan w:val="2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vAlign w:val="center"/>
          </w:tcPr>
          <w:p w14:paraId="645B817B" w14:textId="77777777" w:rsidR="00FD7B4D" w:rsidRPr="007672AD" w:rsidRDefault="007672AD" w:rsidP="008014CA">
            <w:pPr>
              <w:jc w:val="center"/>
              <w:rPr>
                <w:b/>
                <w:sz w:val="30"/>
                <w:szCs w:val="30"/>
                <w:lang w:val="en-GB" w:eastAsia="zh-TW"/>
              </w:rPr>
            </w:pPr>
            <w:r w:rsidRPr="007672AD">
              <w:rPr>
                <w:rFonts w:hint="eastAsia"/>
                <w:b/>
                <w:bCs/>
                <w:sz w:val="28"/>
                <w:szCs w:val="28"/>
                <w:lang w:eastAsia="zh-TW"/>
              </w:rPr>
              <w:t xml:space="preserve">Indoor </w:t>
            </w:r>
            <w:del w:id="0" w:author="MacBook" w:date="2014-09-08T20:58:00Z">
              <w:r w:rsidRPr="007672AD" w:rsidDel="008014CA">
                <w:rPr>
                  <w:rFonts w:hint="eastAsia"/>
                  <w:b/>
                  <w:bCs/>
                  <w:sz w:val="28"/>
                  <w:szCs w:val="28"/>
                  <w:lang w:eastAsia="zh-TW"/>
                </w:rPr>
                <w:delText xml:space="preserve">Robot </w:delText>
              </w:r>
            </w:del>
            <w:r w:rsidRPr="007672AD">
              <w:rPr>
                <w:rFonts w:hint="eastAsia"/>
                <w:b/>
                <w:bCs/>
                <w:sz w:val="28"/>
                <w:szCs w:val="28"/>
                <w:lang w:eastAsia="zh-TW"/>
              </w:rPr>
              <w:t>Helper</w:t>
            </w:r>
            <w:ins w:id="1" w:author="MacBook" w:date="2014-09-08T20:58:00Z">
              <w:r w:rsidR="008014CA">
                <w:rPr>
                  <w:b/>
                  <w:bCs/>
                  <w:sz w:val="28"/>
                  <w:szCs w:val="28"/>
                  <w:lang w:eastAsia="zh-TW"/>
                </w:rPr>
                <w:t xml:space="preserve"> </w:t>
              </w:r>
              <w:r w:rsidR="008014CA" w:rsidRPr="007672AD">
                <w:rPr>
                  <w:rFonts w:hint="eastAsia"/>
                  <w:b/>
                  <w:bCs/>
                  <w:sz w:val="28"/>
                  <w:szCs w:val="28"/>
                  <w:lang w:eastAsia="zh-TW"/>
                </w:rPr>
                <w:t>Robot</w:t>
              </w:r>
            </w:ins>
          </w:p>
        </w:tc>
      </w:tr>
      <w:tr w:rsidR="00FD7B4D" w14:paraId="04CF5168" w14:textId="77777777">
        <w:trPr>
          <w:jc w:val="center"/>
        </w:trPr>
        <w:tc>
          <w:tcPr>
            <w:tcW w:w="4258" w:type="dxa"/>
            <w:tcBorders>
              <w:top w:val="single" w:sz="4" w:space="0" w:color="BFBFBF"/>
              <w:left w:val="nil"/>
              <w:bottom w:val="nil"/>
              <w:right w:val="nil"/>
            </w:tcBorders>
            <w:vAlign w:val="center"/>
          </w:tcPr>
          <w:p w14:paraId="34EFBB16" w14:textId="77777777" w:rsidR="00FD7B4D" w:rsidRDefault="00FD7B4D" w:rsidP="00ED1E2D">
            <w:pPr>
              <w:rPr>
                <w:sz w:val="32"/>
                <w:szCs w:val="32"/>
                <w:lang w:val="en-GB"/>
              </w:rPr>
            </w:pPr>
          </w:p>
          <w:p w14:paraId="6BE90B17" w14:textId="77777777" w:rsidR="00FD7B4D" w:rsidRDefault="00FD7B4D" w:rsidP="00ED1E2D">
            <w:pPr>
              <w:rPr>
                <w:sz w:val="32"/>
                <w:szCs w:val="32"/>
              </w:rPr>
            </w:pPr>
          </w:p>
          <w:p w14:paraId="665B51DC" w14:textId="77777777" w:rsidR="00FD7B4D" w:rsidRDefault="00FD7B4D" w:rsidP="00ED1E2D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4258" w:type="dxa"/>
            <w:tcBorders>
              <w:top w:val="single" w:sz="4" w:space="0" w:color="BFBFBF"/>
              <w:left w:val="nil"/>
              <w:bottom w:val="nil"/>
              <w:right w:val="nil"/>
            </w:tcBorders>
            <w:vAlign w:val="center"/>
          </w:tcPr>
          <w:p w14:paraId="58606353" w14:textId="77777777" w:rsidR="00FD7B4D" w:rsidRDefault="00FD7B4D" w:rsidP="00ED1E2D">
            <w:pPr>
              <w:rPr>
                <w:lang w:val="en-GB"/>
              </w:rPr>
            </w:pPr>
          </w:p>
        </w:tc>
      </w:tr>
      <w:tr w:rsidR="00FD7B4D" w14:paraId="24A28CF8" w14:textId="77777777">
        <w:trPr>
          <w:trHeight w:val="378"/>
          <w:jc w:val="center"/>
        </w:trPr>
        <w:tc>
          <w:tcPr>
            <w:tcW w:w="4258" w:type="dxa"/>
            <w:vAlign w:val="center"/>
          </w:tcPr>
          <w:p w14:paraId="2072A5A0" w14:textId="77777777" w:rsidR="00FD7B4D" w:rsidRPr="00012170" w:rsidRDefault="00FD7B4D" w:rsidP="00ED1E2D">
            <w:r w:rsidRPr="00012170">
              <w:t>Project Number:</w:t>
            </w:r>
          </w:p>
        </w:tc>
        <w:tc>
          <w:tcPr>
            <w:tcW w:w="4258" w:type="dxa"/>
            <w:vAlign w:val="center"/>
          </w:tcPr>
          <w:p w14:paraId="6948B05B" w14:textId="77777777" w:rsidR="00FD7B4D" w:rsidRPr="007672AD" w:rsidRDefault="007672AD" w:rsidP="00ED1E2D">
            <w:pPr>
              <w:rPr>
                <w:lang w:eastAsia="zh-TW"/>
              </w:rPr>
            </w:pPr>
            <w:r w:rsidRPr="007672AD">
              <w:rPr>
                <w:rFonts w:hint="eastAsia"/>
                <w:lang w:eastAsia="zh-TW"/>
              </w:rPr>
              <w:t>29</w:t>
            </w:r>
          </w:p>
        </w:tc>
      </w:tr>
      <w:tr w:rsidR="00FD7B4D" w14:paraId="1767D267" w14:textId="77777777">
        <w:trPr>
          <w:trHeight w:val="360"/>
          <w:jc w:val="center"/>
        </w:trPr>
        <w:tc>
          <w:tcPr>
            <w:tcW w:w="4258" w:type="dxa"/>
            <w:vAlign w:val="center"/>
          </w:tcPr>
          <w:p w14:paraId="0B06CDE1" w14:textId="77777777" w:rsidR="00FD7B4D" w:rsidRPr="00012170" w:rsidRDefault="00FD7B4D" w:rsidP="00ED1E2D">
            <w:pPr>
              <w:rPr>
                <w:lang w:val="en-GB"/>
              </w:rPr>
            </w:pPr>
            <w:r w:rsidRPr="00012170">
              <w:t>Student Name:</w:t>
            </w:r>
          </w:p>
        </w:tc>
        <w:tc>
          <w:tcPr>
            <w:tcW w:w="4258" w:type="dxa"/>
            <w:vAlign w:val="center"/>
          </w:tcPr>
          <w:p w14:paraId="1F14E4AA" w14:textId="77777777" w:rsidR="002B1D4E" w:rsidRDefault="007672AD" w:rsidP="00ED1E2D">
            <w:pPr>
              <w:rPr>
                <w:lang w:val="en-GB" w:eastAsia="zh-TW"/>
              </w:rPr>
            </w:pPr>
            <w:r w:rsidRPr="007672AD">
              <w:rPr>
                <w:rFonts w:hint="eastAsia"/>
                <w:lang w:val="en-GB" w:eastAsia="zh-TW"/>
              </w:rPr>
              <w:t xml:space="preserve">Key, Liang </w:t>
            </w:r>
            <w:proofErr w:type="spellStart"/>
            <w:r w:rsidRPr="007672AD">
              <w:rPr>
                <w:rFonts w:hint="eastAsia"/>
                <w:lang w:val="en-GB" w:eastAsia="zh-TW"/>
              </w:rPr>
              <w:t>Yijuan</w:t>
            </w:r>
            <w:proofErr w:type="spellEnd"/>
            <w:r w:rsidR="002B1D4E">
              <w:rPr>
                <w:lang w:val="en-GB" w:eastAsia="zh-TW"/>
              </w:rPr>
              <w:t xml:space="preserve"> </w:t>
            </w:r>
          </w:p>
          <w:p w14:paraId="7F9522DF" w14:textId="77777777" w:rsidR="00FD7B4D" w:rsidRPr="002B1D4E" w:rsidRDefault="002B1D4E" w:rsidP="00ED1E2D">
            <w:pPr>
              <w:rPr>
                <w:lang w:val="en-GB" w:eastAsia="zh-TW"/>
              </w:rPr>
            </w:pPr>
            <w:ins w:id="2" w:author="MacBook" w:date="2014-09-08T20:56:00Z">
              <w:r>
                <w:rPr>
                  <w:lang w:val="en-GB" w:eastAsia="zh-TW"/>
                </w:rPr>
                <w:t>(</w:t>
              </w:r>
              <w:r w:rsidRPr="002B1D4E">
                <w:rPr>
                  <w:lang w:val="en-GB" w:eastAsia="zh-TW"/>
                </w:rPr>
                <w:t>p1107923</w:t>
              </w:r>
              <w:r>
                <w:rPr>
                  <w:lang w:val="en-GB" w:eastAsia="zh-TW"/>
                </w:rPr>
                <w:t>)</w:t>
              </w:r>
            </w:ins>
          </w:p>
        </w:tc>
      </w:tr>
      <w:tr w:rsidR="00FD7B4D" w14:paraId="30599B41" w14:textId="77777777">
        <w:trPr>
          <w:trHeight w:val="360"/>
          <w:jc w:val="center"/>
        </w:trPr>
        <w:tc>
          <w:tcPr>
            <w:tcW w:w="4258" w:type="dxa"/>
            <w:vAlign w:val="center"/>
          </w:tcPr>
          <w:p w14:paraId="04FF89F8" w14:textId="77777777" w:rsidR="00FD7B4D" w:rsidRPr="00012170" w:rsidRDefault="00FD7B4D" w:rsidP="00ED1E2D">
            <w:pPr>
              <w:rPr>
                <w:lang w:val="en-GB"/>
              </w:rPr>
            </w:pPr>
          </w:p>
        </w:tc>
        <w:tc>
          <w:tcPr>
            <w:tcW w:w="4258" w:type="dxa"/>
            <w:vAlign w:val="center"/>
          </w:tcPr>
          <w:p w14:paraId="5A5CACAF" w14:textId="77777777" w:rsidR="00FD7B4D" w:rsidRPr="007672AD" w:rsidRDefault="00FD7B4D" w:rsidP="00ED1E2D">
            <w:pPr>
              <w:rPr>
                <w:highlight w:val="yellow"/>
                <w:lang w:val="en-GB"/>
              </w:rPr>
            </w:pPr>
          </w:p>
        </w:tc>
      </w:tr>
      <w:tr w:rsidR="00FD7B4D" w14:paraId="756F58C8" w14:textId="77777777">
        <w:trPr>
          <w:trHeight w:val="360"/>
          <w:jc w:val="center"/>
        </w:trPr>
        <w:tc>
          <w:tcPr>
            <w:tcW w:w="4258" w:type="dxa"/>
            <w:vAlign w:val="center"/>
          </w:tcPr>
          <w:p w14:paraId="78A5D2BE" w14:textId="77777777" w:rsidR="00FD7B4D" w:rsidRPr="00012170" w:rsidRDefault="00FD7B4D" w:rsidP="00ED1E2D">
            <w:pPr>
              <w:rPr>
                <w:lang w:val="en-GB"/>
              </w:rPr>
            </w:pPr>
            <w:r w:rsidRPr="00012170">
              <w:t>Supervisor:</w:t>
            </w:r>
          </w:p>
        </w:tc>
        <w:tc>
          <w:tcPr>
            <w:tcW w:w="4258" w:type="dxa"/>
            <w:vAlign w:val="center"/>
          </w:tcPr>
          <w:p w14:paraId="0C92C3D4" w14:textId="77777777" w:rsidR="00FD7B4D" w:rsidRPr="007672AD" w:rsidRDefault="007672AD" w:rsidP="00ED1E2D">
            <w:pPr>
              <w:rPr>
                <w:lang w:val="en-GB" w:eastAsia="zh-TW"/>
              </w:rPr>
            </w:pPr>
            <w:proofErr w:type="spellStart"/>
            <w:r w:rsidRPr="007672AD">
              <w:rPr>
                <w:rFonts w:hint="eastAsia"/>
                <w:lang w:val="en-GB" w:eastAsia="zh-TW"/>
              </w:rPr>
              <w:t>Dr.</w:t>
            </w:r>
            <w:proofErr w:type="spellEnd"/>
            <w:r w:rsidRPr="007672AD">
              <w:rPr>
                <w:rFonts w:hint="eastAsia"/>
                <w:lang w:val="en-GB" w:eastAsia="zh-TW"/>
              </w:rPr>
              <w:t xml:space="preserve"> Cora Lai</w:t>
            </w:r>
          </w:p>
        </w:tc>
      </w:tr>
      <w:tr w:rsidR="00FD7B4D" w14:paraId="1D4AD1F3" w14:textId="77777777">
        <w:trPr>
          <w:trHeight w:val="360"/>
          <w:jc w:val="center"/>
        </w:trPr>
        <w:tc>
          <w:tcPr>
            <w:tcW w:w="4258" w:type="dxa"/>
            <w:vAlign w:val="center"/>
          </w:tcPr>
          <w:p w14:paraId="4BADD669" w14:textId="77777777" w:rsidR="00FD7B4D" w:rsidRPr="00012170" w:rsidRDefault="00FD7B4D" w:rsidP="00ED1E2D">
            <w:pPr>
              <w:rPr>
                <w:lang w:val="en-GB"/>
              </w:rPr>
            </w:pPr>
            <w:r w:rsidRPr="00012170">
              <w:t>Assessor:</w:t>
            </w:r>
          </w:p>
        </w:tc>
        <w:tc>
          <w:tcPr>
            <w:tcW w:w="4258" w:type="dxa"/>
            <w:vAlign w:val="center"/>
          </w:tcPr>
          <w:p w14:paraId="67074765" w14:textId="77777777" w:rsidR="00FD7B4D" w:rsidRPr="007672AD" w:rsidRDefault="007672AD" w:rsidP="00ED1E2D">
            <w:pPr>
              <w:rPr>
                <w:lang w:val="en-GB" w:eastAsia="zh-MO"/>
              </w:rPr>
            </w:pPr>
            <w:proofErr w:type="spellStart"/>
            <w:r w:rsidRPr="007672AD">
              <w:rPr>
                <w:lang w:val="en-GB" w:eastAsia="zh-MO"/>
              </w:rPr>
              <w:t>Dr.</w:t>
            </w:r>
            <w:proofErr w:type="spellEnd"/>
            <w:r w:rsidRPr="007672AD">
              <w:rPr>
                <w:lang w:val="en-GB" w:eastAsia="zh-MO"/>
              </w:rPr>
              <w:t xml:space="preserve"> CT Lam</w:t>
            </w:r>
          </w:p>
        </w:tc>
      </w:tr>
      <w:tr w:rsidR="00FD7B4D" w14:paraId="740CED70" w14:textId="77777777">
        <w:trPr>
          <w:trHeight w:val="360"/>
          <w:jc w:val="center"/>
        </w:trPr>
        <w:tc>
          <w:tcPr>
            <w:tcW w:w="4258" w:type="dxa"/>
            <w:vAlign w:val="center"/>
          </w:tcPr>
          <w:p w14:paraId="5A650C1A" w14:textId="77777777" w:rsidR="00FD7B4D" w:rsidRPr="00012170" w:rsidRDefault="00FD7B4D" w:rsidP="00ED1E2D">
            <w:pPr>
              <w:rPr>
                <w:lang w:val="en-GB"/>
              </w:rPr>
            </w:pPr>
          </w:p>
        </w:tc>
        <w:tc>
          <w:tcPr>
            <w:tcW w:w="4258" w:type="dxa"/>
            <w:vAlign w:val="center"/>
          </w:tcPr>
          <w:p w14:paraId="718E1D74" w14:textId="77777777" w:rsidR="00FD7B4D" w:rsidRPr="007672AD" w:rsidRDefault="00FD7B4D" w:rsidP="00ED1E2D">
            <w:pPr>
              <w:rPr>
                <w:lang w:val="en-GB"/>
              </w:rPr>
            </w:pPr>
          </w:p>
        </w:tc>
      </w:tr>
      <w:tr w:rsidR="00FD7B4D" w14:paraId="1674A3C3" w14:textId="77777777">
        <w:trPr>
          <w:trHeight w:val="360"/>
          <w:jc w:val="center"/>
        </w:trPr>
        <w:tc>
          <w:tcPr>
            <w:tcW w:w="4258" w:type="dxa"/>
            <w:vAlign w:val="center"/>
          </w:tcPr>
          <w:p w14:paraId="2EFDDD19" w14:textId="77777777" w:rsidR="00FD7B4D" w:rsidRPr="00012170" w:rsidRDefault="00FD7B4D" w:rsidP="00ED1E2D">
            <w:pPr>
              <w:rPr>
                <w:lang w:val="en-GB"/>
              </w:rPr>
            </w:pPr>
            <w:r w:rsidRPr="00012170">
              <w:t>Submission Date:</w:t>
            </w:r>
          </w:p>
        </w:tc>
        <w:tc>
          <w:tcPr>
            <w:tcW w:w="4258" w:type="dxa"/>
            <w:vAlign w:val="center"/>
          </w:tcPr>
          <w:p w14:paraId="5C17C1DA" w14:textId="77777777" w:rsidR="00FD7B4D" w:rsidRPr="007672AD" w:rsidRDefault="007672AD" w:rsidP="00ED1E2D">
            <w:pPr>
              <w:rPr>
                <w:lang w:val="en-GB" w:eastAsia="zh-TW"/>
              </w:rPr>
            </w:pPr>
            <w:r w:rsidRPr="007672AD">
              <w:rPr>
                <w:rFonts w:hint="eastAsia"/>
                <w:lang w:val="en-GB" w:eastAsia="zh-TW"/>
              </w:rPr>
              <w:t>2014/09/11</w:t>
            </w:r>
          </w:p>
        </w:tc>
      </w:tr>
    </w:tbl>
    <w:p w14:paraId="13BB21F8" w14:textId="77777777" w:rsidR="00FD7B4D" w:rsidRDefault="00FD7B4D" w:rsidP="00FD7B4D">
      <w:pPr>
        <w:rPr>
          <w:b/>
          <w:lang w:eastAsia="zh-CN"/>
        </w:rPr>
      </w:pPr>
    </w:p>
    <w:p w14:paraId="0D12EE6E" w14:textId="77777777" w:rsidR="00FD7B4D" w:rsidRDefault="00FD7B4D" w:rsidP="00FD7B4D">
      <w:pPr>
        <w:rPr>
          <w:b/>
          <w:lang w:eastAsia="zh-CN"/>
        </w:rPr>
      </w:pPr>
    </w:p>
    <w:p w14:paraId="2A51A271" w14:textId="77777777" w:rsidR="00FD7B4D" w:rsidRDefault="00FD7B4D" w:rsidP="00FD7B4D">
      <w:pPr>
        <w:rPr>
          <w:b/>
          <w:lang w:eastAsia="zh-CN"/>
        </w:rPr>
      </w:pPr>
    </w:p>
    <w:p w14:paraId="18D19089" w14:textId="77777777" w:rsidR="00FD7B4D" w:rsidRDefault="00FD7B4D" w:rsidP="00FD7B4D">
      <w:pPr>
        <w:rPr>
          <w:b/>
          <w:lang w:eastAsia="zh-CN"/>
        </w:rPr>
      </w:pPr>
    </w:p>
    <w:p w14:paraId="3AA2962F" w14:textId="77777777" w:rsidR="00FD7B4D" w:rsidRDefault="00FD7B4D" w:rsidP="00FD7B4D">
      <w:pPr>
        <w:rPr>
          <w:b/>
          <w:lang w:eastAsia="zh-CN"/>
        </w:rPr>
      </w:pPr>
    </w:p>
    <w:p w14:paraId="0A686EAE" w14:textId="77777777" w:rsidR="00FD7B4D" w:rsidRDefault="00FD7B4D" w:rsidP="00FD7B4D">
      <w:pPr>
        <w:rPr>
          <w:b/>
          <w:lang w:eastAsia="zh-CN"/>
        </w:rPr>
      </w:pPr>
    </w:p>
    <w:p w14:paraId="636AC860" w14:textId="77777777" w:rsidR="00FD7B4D" w:rsidRDefault="00FD7B4D" w:rsidP="00FD7B4D">
      <w:pPr>
        <w:rPr>
          <w:b/>
          <w:lang w:eastAsia="zh-CN"/>
        </w:rPr>
      </w:pPr>
    </w:p>
    <w:p w14:paraId="1295E970" w14:textId="77777777" w:rsidR="00FD7B4D" w:rsidRDefault="00FD7B4D" w:rsidP="00FD7B4D">
      <w:pPr>
        <w:rPr>
          <w:b/>
          <w:lang w:eastAsia="zh-CN"/>
        </w:rPr>
      </w:pPr>
    </w:p>
    <w:p w14:paraId="1C292A02" w14:textId="77777777" w:rsidR="00FD7B4D" w:rsidRDefault="00FD7B4D" w:rsidP="00FD7B4D">
      <w:pPr>
        <w:rPr>
          <w:b/>
          <w:lang w:eastAsia="zh-CN"/>
        </w:rPr>
      </w:pPr>
    </w:p>
    <w:p w14:paraId="723D4AAB" w14:textId="77777777" w:rsidR="008E0D7C" w:rsidRDefault="008E0D7C" w:rsidP="00FD7B4D">
      <w:pPr>
        <w:rPr>
          <w:b/>
          <w:lang w:eastAsia="zh-CN"/>
        </w:rPr>
      </w:pPr>
    </w:p>
    <w:p w14:paraId="346667F3" w14:textId="77777777" w:rsidR="008E0D7C" w:rsidRDefault="008E0D7C" w:rsidP="00FD7B4D">
      <w:pPr>
        <w:rPr>
          <w:b/>
          <w:lang w:eastAsia="zh-CN"/>
        </w:rPr>
      </w:pPr>
    </w:p>
    <w:p w14:paraId="57AEA96C" w14:textId="77777777" w:rsidR="008E0D7C" w:rsidRDefault="008E0D7C" w:rsidP="00FD7B4D">
      <w:pPr>
        <w:rPr>
          <w:b/>
          <w:lang w:eastAsia="zh-CN"/>
        </w:rPr>
      </w:pPr>
    </w:p>
    <w:p w14:paraId="62A66D66" w14:textId="77777777" w:rsidR="00FD7B4D" w:rsidRDefault="00FD7B4D" w:rsidP="00FD7B4D">
      <w:pPr>
        <w:rPr>
          <w:b/>
          <w:lang w:eastAsia="zh-CN"/>
        </w:rPr>
      </w:pPr>
    </w:p>
    <w:p w14:paraId="25BFC1BD" w14:textId="77777777" w:rsidR="00FD7B4D" w:rsidRDefault="00FD7B4D" w:rsidP="00FD7B4D">
      <w:pPr>
        <w:rPr>
          <w:b/>
          <w:lang w:eastAsia="zh-CN"/>
        </w:rPr>
      </w:pPr>
    </w:p>
    <w:p w14:paraId="487847C7" w14:textId="77777777" w:rsidR="00FD7B4D" w:rsidRDefault="00FD7B4D" w:rsidP="00FD7B4D">
      <w:pPr>
        <w:rPr>
          <w:b/>
          <w:lang w:eastAsia="zh-CN"/>
        </w:rPr>
      </w:pPr>
    </w:p>
    <w:sdt>
      <w:sdtPr>
        <w:rPr>
          <w:smallCaps w:val="0"/>
          <w:spacing w:val="0"/>
          <w:sz w:val="24"/>
          <w:szCs w:val="24"/>
        </w:rPr>
        <w:id w:val="-946820359"/>
        <w:docPartObj>
          <w:docPartGallery w:val="Table of Contents"/>
          <w:docPartUnique/>
        </w:docPartObj>
      </w:sdtPr>
      <w:sdtEndPr/>
      <w:sdtContent>
        <w:p w14:paraId="49666825" w14:textId="77777777" w:rsidR="00FD7B4D" w:rsidRPr="00545011" w:rsidRDefault="00FD7B4D" w:rsidP="00FD7B4D">
          <w:pPr>
            <w:pStyle w:val="TOC"/>
          </w:pPr>
          <w:r w:rsidRPr="00545011">
            <w:t>Contents</w:t>
          </w:r>
        </w:p>
        <w:p w14:paraId="78B63EE3" w14:textId="77777777" w:rsidR="00545011" w:rsidRPr="00545011" w:rsidRDefault="003B1A5B">
          <w:pPr>
            <w:pStyle w:val="10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TW"/>
            </w:rPr>
          </w:pPr>
          <w:r w:rsidRPr="00545011">
            <w:fldChar w:fldCharType="begin"/>
          </w:r>
          <w:r w:rsidR="00FD7B4D" w:rsidRPr="00545011">
            <w:instrText xml:space="preserve"> TOC \o "1-3" \h \z \u </w:instrText>
          </w:r>
          <w:r w:rsidRPr="00545011">
            <w:fldChar w:fldCharType="separate"/>
          </w:r>
          <w:hyperlink w:anchor="_Toc397883077" w:history="1">
            <w:r w:rsidR="00545011" w:rsidRPr="00545011">
              <w:rPr>
                <w:rStyle w:val="af3"/>
                <w:noProof/>
              </w:rPr>
              <w:t>1. Main tasks and Objectives</w:t>
            </w:r>
            <w:r w:rsidR="00545011" w:rsidRPr="00545011">
              <w:rPr>
                <w:noProof/>
                <w:webHidden/>
              </w:rPr>
              <w:tab/>
            </w:r>
            <w:r w:rsidRPr="00545011">
              <w:rPr>
                <w:noProof/>
                <w:webHidden/>
              </w:rPr>
              <w:fldChar w:fldCharType="begin"/>
            </w:r>
            <w:r w:rsidR="00545011" w:rsidRPr="00545011">
              <w:rPr>
                <w:noProof/>
                <w:webHidden/>
              </w:rPr>
              <w:instrText xml:space="preserve"> PAGEREF _Toc397883077 \h </w:instrText>
            </w:r>
            <w:r w:rsidRPr="00545011">
              <w:rPr>
                <w:noProof/>
                <w:webHidden/>
              </w:rPr>
            </w:r>
            <w:r w:rsidRPr="00545011">
              <w:rPr>
                <w:noProof/>
                <w:webHidden/>
              </w:rPr>
              <w:fldChar w:fldCharType="separate"/>
            </w:r>
            <w:r w:rsidR="00545011" w:rsidRPr="00545011">
              <w:rPr>
                <w:noProof/>
                <w:webHidden/>
              </w:rPr>
              <w:t>3</w:t>
            </w:r>
            <w:r w:rsidRPr="00545011">
              <w:rPr>
                <w:noProof/>
                <w:webHidden/>
              </w:rPr>
              <w:fldChar w:fldCharType="end"/>
            </w:r>
          </w:hyperlink>
        </w:p>
        <w:p w14:paraId="02977671" w14:textId="77777777" w:rsidR="00545011" w:rsidRPr="00545011" w:rsidRDefault="004F0780">
          <w:pPr>
            <w:pStyle w:val="10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TW"/>
            </w:rPr>
          </w:pPr>
          <w:hyperlink w:anchor="_Toc397883078" w:history="1">
            <w:r w:rsidR="00545011" w:rsidRPr="00545011">
              <w:rPr>
                <w:rStyle w:val="af3"/>
                <w:noProof/>
              </w:rPr>
              <w:t>2. Project Description</w:t>
            </w:r>
            <w:r w:rsidR="00545011" w:rsidRPr="00545011">
              <w:rPr>
                <w:noProof/>
                <w:webHidden/>
              </w:rPr>
              <w:tab/>
            </w:r>
            <w:r w:rsidR="003B1A5B" w:rsidRPr="00545011">
              <w:rPr>
                <w:noProof/>
                <w:webHidden/>
              </w:rPr>
              <w:fldChar w:fldCharType="begin"/>
            </w:r>
            <w:r w:rsidR="00545011" w:rsidRPr="00545011">
              <w:rPr>
                <w:noProof/>
                <w:webHidden/>
              </w:rPr>
              <w:instrText xml:space="preserve"> PAGEREF _Toc397883078 \h </w:instrText>
            </w:r>
            <w:r w:rsidR="003B1A5B" w:rsidRPr="00545011">
              <w:rPr>
                <w:noProof/>
                <w:webHidden/>
              </w:rPr>
            </w:r>
            <w:r w:rsidR="003B1A5B" w:rsidRPr="00545011">
              <w:rPr>
                <w:noProof/>
                <w:webHidden/>
              </w:rPr>
              <w:fldChar w:fldCharType="separate"/>
            </w:r>
            <w:r w:rsidR="00545011" w:rsidRPr="00545011">
              <w:rPr>
                <w:noProof/>
                <w:webHidden/>
              </w:rPr>
              <w:t>3</w:t>
            </w:r>
            <w:r w:rsidR="003B1A5B" w:rsidRPr="00545011">
              <w:rPr>
                <w:noProof/>
                <w:webHidden/>
              </w:rPr>
              <w:fldChar w:fldCharType="end"/>
            </w:r>
          </w:hyperlink>
        </w:p>
        <w:p w14:paraId="07A776CA" w14:textId="77777777" w:rsidR="00545011" w:rsidRPr="00545011" w:rsidRDefault="004F0780">
          <w:pPr>
            <w:pStyle w:val="10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TW"/>
            </w:rPr>
          </w:pPr>
          <w:hyperlink w:anchor="_Toc397883079" w:history="1">
            <w:r w:rsidR="00545011" w:rsidRPr="00545011">
              <w:rPr>
                <w:rStyle w:val="af3"/>
                <w:noProof/>
              </w:rPr>
              <w:t>3. Summary of Related Work and Key References</w:t>
            </w:r>
            <w:r w:rsidR="00545011" w:rsidRPr="00545011">
              <w:rPr>
                <w:noProof/>
                <w:webHidden/>
              </w:rPr>
              <w:tab/>
            </w:r>
            <w:r w:rsidR="003B1A5B" w:rsidRPr="00545011">
              <w:rPr>
                <w:noProof/>
                <w:webHidden/>
              </w:rPr>
              <w:fldChar w:fldCharType="begin"/>
            </w:r>
            <w:r w:rsidR="00545011" w:rsidRPr="00545011">
              <w:rPr>
                <w:noProof/>
                <w:webHidden/>
              </w:rPr>
              <w:instrText xml:space="preserve"> PAGEREF _Toc397883079 \h </w:instrText>
            </w:r>
            <w:r w:rsidR="003B1A5B" w:rsidRPr="00545011">
              <w:rPr>
                <w:noProof/>
                <w:webHidden/>
              </w:rPr>
            </w:r>
            <w:r w:rsidR="003B1A5B" w:rsidRPr="00545011">
              <w:rPr>
                <w:noProof/>
                <w:webHidden/>
              </w:rPr>
              <w:fldChar w:fldCharType="separate"/>
            </w:r>
            <w:r w:rsidR="00545011" w:rsidRPr="00545011">
              <w:rPr>
                <w:noProof/>
                <w:webHidden/>
              </w:rPr>
              <w:t>4</w:t>
            </w:r>
            <w:r w:rsidR="003B1A5B" w:rsidRPr="00545011">
              <w:rPr>
                <w:noProof/>
                <w:webHidden/>
              </w:rPr>
              <w:fldChar w:fldCharType="end"/>
            </w:r>
          </w:hyperlink>
        </w:p>
        <w:p w14:paraId="3E84DD88" w14:textId="77777777" w:rsidR="00545011" w:rsidRPr="00545011" w:rsidRDefault="004F0780">
          <w:pPr>
            <w:pStyle w:val="10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TW"/>
            </w:rPr>
          </w:pPr>
          <w:hyperlink w:anchor="_Toc397883080" w:history="1">
            <w:r w:rsidR="00545011" w:rsidRPr="00545011">
              <w:rPr>
                <w:rStyle w:val="af3"/>
                <w:noProof/>
              </w:rPr>
              <w:t>4. Project Workplan</w:t>
            </w:r>
            <w:r w:rsidR="00545011" w:rsidRPr="00545011">
              <w:rPr>
                <w:noProof/>
                <w:webHidden/>
              </w:rPr>
              <w:tab/>
            </w:r>
            <w:r w:rsidR="003B1A5B" w:rsidRPr="00545011">
              <w:rPr>
                <w:noProof/>
                <w:webHidden/>
              </w:rPr>
              <w:fldChar w:fldCharType="begin"/>
            </w:r>
            <w:r w:rsidR="00545011" w:rsidRPr="00545011">
              <w:rPr>
                <w:noProof/>
                <w:webHidden/>
              </w:rPr>
              <w:instrText xml:space="preserve"> PAGEREF _Toc397883080 \h </w:instrText>
            </w:r>
            <w:r w:rsidR="003B1A5B" w:rsidRPr="00545011">
              <w:rPr>
                <w:noProof/>
                <w:webHidden/>
              </w:rPr>
            </w:r>
            <w:r w:rsidR="003B1A5B" w:rsidRPr="00545011">
              <w:rPr>
                <w:noProof/>
                <w:webHidden/>
              </w:rPr>
              <w:fldChar w:fldCharType="separate"/>
            </w:r>
            <w:r w:rsidR="00545011" w:rsidRPr="00545011">
              <w:rPr>
                <w:noProof/>
                <w:webHidden/>
              </w:rPr>
              <w:t>4</w:t>
            </w:r>
            <w:r w:rsidR="003B1A5B" w:rsidRPr="00545011">
              <w:rPr>
                <w:noProof/>
                <w:webHidden/>
              </w:rPr>
              <w:fldChar w:fldCharType="end"/>
            </w:r>
          </w:hyperlink>
        </w:p>
        <w:p w14:paraId="0A337315" w14:textId="77777777" w:rsidR="00545011" w:rsidRPr="00545011" w:rsidRDefault="004F0780">
          <w:pPr>
            <w:pStyle w:val="10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TW"/>
            </w:rPr>
          </w:pPr>
          <w:hyperlink w:anchor="_Toc397883081" w:history="1">
            <w:r w:rsidR="00545011" w:rsidRPr="00545011">
              <w:rPr>
                <w:rStyle w:val="af3"/>
                <w:noProof/>
              </w:rPr>
              <w:t>5. Risk Assessment</w:t>
            </w:r>
            <w:r w:rsidR="00545011" w:rsidRPr="00545011">
              <w:rPr>
                <w:noProof/>
                <w:webHidden/>
              </w:rPr>
              <w:tab/>
            </w:r>
            <w:r w:rsidR="003B1A5B" w:rsidRPr="00545011">
              <w:rPr>
                <w:noProof/>
                <w:webHidden/>
              </w:rPr>
              <w:fldChar w:fldCharType="begin"/>
            </w:r>
            <w:r w:rsidR="00545011" w:rsidRPr="00545011">
              <w:rPr>
                <w:noProof/>
                <w:webHidden/>
              </w:rPr>
              <w:instrText xml:space="preserve"> PAGEREF _Toc397883081 \h </w:instrText>
            </w:r>
            <w:r w:rsidR="003B1A5B" w:rsidRPr="00545011">
              <w:rPr>
                <w:noProof/>
                <w:webHidden/>
              </w:rPr>
            </w:r>
            <w:r w:rsidR="003B1A5B" w:rsidRPr="00545011">
              <w:rPr>
                <w:noProof/>
                <w:webHidden/>
              </w:rPr>
              <w:fldChar w:fldCharType="separate"/>
            </w:r>
            <w:r w:rsidR="00545011" w:rsidRPr="00545011">
              <w:rPr>
                <w:noProof/>
                <w:webHidden/>
              </w:rPr>
              <w:t>5</w:t>
            </w:r>
            <w:r w:rsidR="003B1A5B" w:rsidRPr="00545011">
              <w:rPr>
                <w:noProof/>
                <w:webHidden/>
              </w:rPr>
              <w:fldChar w:fldCharType="end"/>
            </w:r>
          </w:hyperlink>
        </w:p>
        <w:p w14:paraId="72D29829" w14:textId="77777777" w:rsidR="00545011" w:rsidRPr="00545011" w:rsidRDefault="004F0780">
          <w:pPr>
            <w:pStyle w:val="10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TW"/>
            </w:rPr>
          </w:pPr>
          <w:hyperlink w:anchor="_Toc397883082" w:history="1">
            <w:r w:rsidR="00545011" w:rsidRPr="00545011">
              <w:rPr>
                <w:rStyle w:val="af3"/>
                <w:noProof/>
                <w:lang w:eastAsia="zh-TW"/>
              </w:rPr>
              <w:t>6</w:t>
            </w:r>
            <w:r w:rsidR="00545011" w:rsidRPr="00545011">
              <w:rPr>
                <w:rStyle w:val="af3"/>
                <w:noProof/>
              </w:rPr>
              <w:t xml:space="preserve">. </w:t>
            </w:r>
            <w:r w:rsidR="00545011" w:rsidRPr="00545011">
              <w:rPr>
                <w:rStyle w:val="af3"/>
                <w:noProof/>
                <w:lang w:eastAsia="zh-TW"/>
              </w:rPr>
              <w:t>Reference</w:t>
            </w:r>
            <w:r w:rsidR="00545011" w:rsidRPr="00545011">
              <w:rPr>
                <w:noProof/>
                <w:webHidden/>
              </w:rPr>
              <w:tab/>
            </w:r>
            <w:r w:rsidR="003B1A5B" w:rsidRPr="00545011">
              <w:rPr>
                <w:noProof/>
                <w:webHidden/>
              </w:rPr>
              <w:fldChar w:fldCharType="begin"/>
            </w:r>
            <w:r w:rsidR="00545011" w:rsidRPr="00545011">
              <w:rPr>
                <w:noProof/>
                <w:webHidden/>
              </w:rPr>
              <w:instrText xml:space="preserve"> PAGEREF _Toc397883082 \h </w:instrText>
            </w:r>
            <w:r w:rsidR="003B1A5B" w:rsidRPr="00545011">
              <w:rPr>
                <w:noProof/>
                <w:webHidden/>
              </w:rPr>
            </w:r>
            <w:r w:rsidR="003B1A5B" w:rsidRPr="00545011">
              <w:rPr>
                <w:noProof/>
                <w:webHidden/>
              </w:rPr>
              <w:fldChar w:fldCharType="separate"/>
            </w:r>
            <w:r w:rsidR="00545011" w:rsidRPr="00545011">
              <w:rPr>
                <w:noProof/>
                <w:webHidden/>
              </w:rPr>
              <w:t>6</w:t>
            </w:r>
            <w:r w:rsidR="003B1A5B" w:rsidRPr="00545011">
              <w:rPr>
                <w:noProof/>
                <w:webHidden/>
              </w:rPr>
              <w:fldChar w:fldCharType="end"/>
            </w:r>
          </w:hyperlink>
        </w:p>
        <w:p w14:paraId="14244B31" w14:textId="77777777" w:rsidR="00FD7B4D" w:rsidRDefault="003B1A5B" w:rsidP="00FD7B4D">
          <w:r w:rsidRPr="00545011">
            <w:fldChar w:fldCharType="end"/>
          </w:r>
        </w:p>
      </w:sdtContent>
    </w:sdt>
    <w:p w14:paraId="4F6558AA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7E073EA1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76FAB4A0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0AF04DFF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3FECEA75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7EEB5488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2516D0EE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775A071C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53CFB668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629589B9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1DD16529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05229F67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1C49ED2A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5B1C2751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621D3E11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16E304BE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1E39BC73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27FF4FEF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08AA5A98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0A6239BC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754DA3D5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3E93079C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2997AE6F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3B0BAC18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49D5F168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2F9AF0B5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661125FF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3AEB8419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78379276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06FAC1D7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5CEB0A14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3FEE8B37" w14:textId="77777777" w:rsidR="00FD7B4D" w:rsidRPr="009B6B77" w:rsidRDefault="00FD7B4D" w:rsidP="00FD7B4D">
      <w:pPr>
        <w:pStyle w:val="1"/>
        <w:rPr>
          <w:b/>
        </w:rPr>
      </w:pPr>
      <w:bookmarkStart w:id="3" w:name="_Toc358367873"/>
      <w:bookmarkStart w:id="4" w:name="_Toc358630287"/>
      <w:bookmarkStart w:id="5" w:name="_Toc358890381"/>
      <w:bookmarkStart w:id="6" w:name="_Toc397883077"/>
      <w:r w:rsidRPr="009B6B77">
        <w:rPr>
          <w:b/>
        </w:rPr>
        <w:lastRenderedPageBreak/>
        <w:t xml:space="preserve">1. Main tasks and </w:t>
      </w:r>
      <w:r w:rsidRPr="00F71D80">
        <w:rPr>
          <w:b/>
        </w:rPr>
        <w:t>Objectives</w:t>
      </w:r>
      <w:bookmarkEnd w:id="3"/>
      <w:bookmarkEnd w:id="4"/>
      <w:bookmarkEnd w:id="5"/>
      <w:bookmarkEnd w:id="6"/>
    </w:p>
    <w:p w14:paraId="3D5F90AD" w14:textId="77777777" w:rsidR="003423C6" w:rsidRDefault="003423C6" w:rsidP="003423C6">
      <w:pPr>
        <w:spacing w:line="360" w:lineRule="auto"/>
        <w:rPr>
          <w:lang w:eastAsia="zh-TW"/>
        </w:rPr>
      </w:pPr>
      <w:r>
        <w:t xml:space="preserve">The main task of this project is to develop </w:t>
      </w:r>
      <w:ins w:id="7" w:author="MacBook" w:date="2014-09-08T21:04:00Z">
        <w:r w:rsidR="008014CA">
          <w:t xml:space="preserve">and control </w:t>
        </w:r>
      </w:ins>
      <w:r>
        <w:t>an indoor navigat</w:t>
      </w:r>
      <w:ins w:id="8" w:author="MacBook" w:date="2014-09-08T20:59:00Z">
        <w:r w:rsidR="008014CA">
          <w:t>ion</w:t>
        </w:r>
      </w:ins>
      <w:del w:id="9" w:author="MacBook" w:date="2014-09-08T20:59:00Z">
        <w:r w:rsidDel="008014CA">
          <w:delText>e</w:delText>
        </w:r>
      </w:del>
      <w:r>
        <w:t xml:space="preserve"> robot which can go to </w:t>
      </w:r>
      <w:ins w:id="10" w:author="MacBook" w:date="2014-09-08T21:01:00Z">
        <w:r w:rsidR="008014CA">
          <w:t>a desired</w:t>
        </w:r>
      </w:ins>
      <w:del w:id="11" w:author="MacBook" w:date="2014-09-08T21:01:00Z">
        <w:r w:rsidDel="008014CA">
          <w:delText>different</w:delText>
        </w:r>
      </w:del>
      <w:r>
        <w:t xml:space="preserve"> place</w:t>
      </w:r>
      <w:del w:id="12" w:author="MacBook" w:date="2014-09-08T21:01:00Z">
        <w:r w:rsidDel="008014CA">
          <w:delText>s</w:delText>
        </w:r>
      </w:del>
      <w:r>
        <w:t xml:space="preserve"> </w:t>
      </w:r>
      <w:ins w:id="13" w:author="MacBook" w:date="2014-09-08T20:59:00Z">
        <w:r w:rsidR="008014CA">
          <w:t xml:space="preserve">within a room area </w:t>
        </w:r>
      </w:ins>
      <w:r>
        <w:t xml:space="preserve">and do the delivery </w:t>
      </w:r>
      <w:del w:id="14" w:author="MacBook" w:date="2014-09-08T21:00:00Z">
        <w:r w:rsidDel="008014CA">
          <w:delText xml:space="preserve">automatically </w:delText>
        </w:r>
      </w:del>
      <w:r>
        <w:t>as a helper. This robot can move follow</w:t>
      </w:r>
      <w:ins w:id="15" w:author="MacBook" w:date="2014-09-08T21:01:00Z">
        <w:r w:rsidR="008014CA">
          <w:t>ing</w:t>
        </w:r>
      </w:ins>
      <w:del w:id="16" w:author="MacBook" w:date="2014-09-08T21:01:00Z">
        <w:r w:rsidDel="008014CA">
          <w:delText>s</w:delText>
        </w:r>
      </w:del>
      <w:r>
        <w:t xml:space="preserve"> the color line and fetch objects and do delivery. LEGO® MINDSTORMS® EV3 is chosen as </w:t>
      </w:r>
      <w:ins w:id="17" w:author="MacBook" w:date="2014-09-08T21:02:00Z">
        <w:r w:rsidR="008014CA">
          <w:t xml:space="preserve">the development </w:t>
        </w:r>
      </w:ins>
      <w:r>
        <w:t xml:space="preserve">model. </w:t>
      </w:r>
    </w:p>
    <w:p w14:paraId="163E1292" w14:textId="77777777" w:rsidR="003423C6" w:rsidRDefault="003423C6" w:rsidP="003423C6">
      <w:pPr>
        <w:spacing w:line="360" w:lineRule="auto"/>
        <w:rPr>
          <w:lang w:eastAsia="zh-TW"/>
        </w:rPr>
      </w:pPr>
    </w:p>
    <w:p w14:paraId="665B16B8" w14:textId="77777777" w:rsidR="003423C6" w:rsidRDefault="003423C6" w:rsidP="003423C6">
      <w:pPr>
        <w:spacing w:line="360" w:lineRule="auto"/>
      </w:pPr>
      <w:r>
        <w:t>The following functions should be developed with the robot in this project:</w:t>
      </w:r>
    </w:p>
    <w:p w14:paraId="4F838D13" w14:textId="77777777" w:rsidR="003423C6" w:rsidRDefault="003423C6" w:rsidP="003423C6">
      <w:pPr>
        <w:pStyle w:val="a9"/>
        <w:numPr>
          <w:ilvl w:val="0"/>
          <w:numId w:val="37"/>
        </w:numPr>
        <w:spacing w:line="360" w:lineRule="auto"/>
      </w:pPr>
      <w:r>
        <w:t>Move from starting position to different destinations</w:t>
      </w:r>
    </w:p>
    <w:p w14:paraId="04C7F1E4" w14:textId="77777777" w:rsidR="003423C6" w:rsidRDefault="003423C6" w:rsidP="003423C6">
      <w:pPr>
        <w:pStyle w:val="a9"/>
        <w:numPr>
          <w:ilvl w:val="0"/>
          <w:numId w:val="37"/>
        </w:numPr>
        <w:spacing w:line="360" w:lineRule="auto"/>
      </w:pPr>
      <w:r>
        <w:t>Move according color lines</w:t>
      </w:r>
    </w:p>
    <w:p w14:paraId="05975F18" w14:textId="77777777" w:rsidR="003423C6" w:rsidRDefault="003423C6" w:rsidP="003423C6">
      <w:pPr>
        <w:pStyle w:val="a9"/>
        <w:numPr>
          <w:ilvl w:val="0"/>
          <w:numId w:val="37"/>
        </w:numPr>
        <w:spacing w:line="360" w:lineRule="auto"/>
      </w:pPr>
      <w:r>
        <w:t>Turn left or right correctly</w:t>
      </w:r>
    </w:p>
    <w:p w14:paraId="1B27D617" w14:textId="77777777" w:rsidR="003423C6" w:rsidRDefault="003423C6" w:rsidP="003423C6">
      <w:pPr>
        <w:pStyle w:val="a9"/>
        <w:numPr>
          <w:ilvl w:val="0"/>
          <w:numId w:val="37"/>
        </w:numPr>
        <w:spacing w:line="360" w:lineRule="auto"/>
      </w:pPr>
      <w:r>
        <w:t>Go back to start area after reach</w:t>
      </w:r>
      <w:ins w:id="18" w:author="MacBook" w:date="2014-09-08T21:03:00Z">
        <w:r w:rsidR="008014CA">
          <w:t>ing</w:t>
        </w:r>
      </w:ins>
      <w:r>
        <w:t xml:space="preserve"> the destination</w:t>
      </w:r>
    </w:p>
    <w:p w14:paraId="624CF6F0" w14:textId="77777777" w:rsidR="003423C6" w:rsidRDefault="003423C6" w:rsidP="003423C6">
      <w:pPr>
        <w:pStyle w:val="a9"/>
        <w:numPr>
          <w:ilvl w:val="0"/>
          <w:numId w:val="37"/>
        </w:numPr>
        <w:spacing w:line="360" w:lineRule="auto"/>
      </w:pPr>
      <w:r>
        <w:t>Read NFC tags to recognize places</w:t>
      </w:r>
    </w:p>
    <w:p w14:paraId="3DAA3313" w14:textId="3899D01B" w:rsidR="003423C6" w:rsidRPr="00012170" w:rsidRDefault="003423C6" w:rsidP="003423C6">
      <w:pPr>
        <w:pStyle w:val="a9"/>
        <w:numPr>
          <w:ilvl w:val="0"/>
          <w:numId w:val="37"/>
        </w:numPr>
        <w:spacing w:line="360" w:lineRule="auto"/>
      </w:pPr>
      <w:r>
        <w:t>Fetch</w:t>
      </w:r>
      <w:ins w:id="19" w:author="Jyun Asakura" w:date="2014-09-09T15:47:00Z">
        <w:r w:rsidR="00786D62">
          <w:t xml:space="preserve"> and </w:t>
        </w:r>
      </w:ins>
      <w:ins w:id="20" w:author="MacBook" w:date="2014-09-08T21:03:00Z">
        <w:del w:id="21" w:author="Jyun Asakura" w:date="2014-09-09T15:47:00Z">
          <w:r w:rsidR="008014CA" w:rsidDel="00786D62">
            <w:delText>/</w:delText>
          </w:r>
        </w:del>
        <w:r w:rsidR="008014CA">
          <w:t xml:space="preserve">deliver </w:t>
        </w:r>
        <w:del w:id="22" w:author="Jyun Asakura" w:date="2014-09-09T15:47:00Z">
          <w:r w:rsidR="008014CA" w:rsidDel="00786D62">
            <w:delText>(?)</w:delText>
          </w:r>
        </w:del>
      </w:ins>
      <w:r>
        <w:t xml:space="preserve"> objects</w:t>
      </w:r>
    </w:p>
    <w:p w14:paraId="45762A3B" w14:textId="77777777" w:rsidR="00FD7B4D" w:rsidRPr="003C3477" w:rsidRDefault="00FD7B4D" w:rsidP="00FD7B4D">
      <w:pPr>
        <w:pStyle w:val="1"/>
        <w:rPr>
          <w:b/>
        </w:rPr>
      </w:pPr>
      <w:bookmarkStart w:id="23" w:name="_Toc358367874"/>
      <w:bookmarkStart w:id="24" w:name="_Toc358630288"/>
      <w:bookmarkStart w:id="25" w:name="_Toc358890382"/>
      <w:bookmarkStart w:id="26" w:name="_Toc397883078"/>
      <w:r>
        <w:rPr>
          <w:b/>
        </w:rPr>
        <w:t>2. Project Description</w:t>
      </w:r>
      <w:bookmarkEnd w:id="23"/>
      <w:bookmarkEnd w:id="24"/>
      <w:bookmarkEnd w:id="25"/>
      <w:bookmarkEnd w:id="26"/>
    </w:p>
    <w:p w14:paraId="613EFA77" w14:textId="77777777" w:rsidR="003423C6" w:rsidRDefault="003423C6" w:rsidP="003423C6">
      <w:pPr>
        <w:spacing w:line="360" w:lineRule="auto"/>
        <w:contextualSpacing/>
        <w:rPr>
          <w:lang w:eastAsia="zh-TW"/>
        </w:rPr>
      </w:pPr>
      <w:r>
        <w:t xml:space="preserve">In this project the following </w:t>
      </w:r>
      <w:del w:id="27" w:author="MacBook" w:date="2014-09-08T21:04:00Z">
        <w:r w:rsidDel="008014CA">
          <w:delText xml:space="preserve">points </w:delText>
        </w:r>
      </w:del>
      <w:ins w:id="28" w:author="MacBook" w:date="2014-09-08T21:04:00Z">
        <w:r w:rsidR="008014CA">
          <w:t xml:space="preserve">tasks </w:t>
        </w:r>
      </w:ins>
      <w:r>
        <w:t>should be done</w:t>
      </w:r>
      <w:r>
        <w:rPr>
          <w:rFonts w:hint="eastAsia"/>
          <w:lang w:eastAsia="zh-TW"/>
        </w:rPr>
        <w:t xml:space="preserve"> before </w:t>
      </w:r>
      <w:del w:id="29" w:author="MacBook" w:date="2014-09-08T21:06:00Z">
        <w:r w:rsidDel="00397BF8">
          <w:rPr>
            <w:rFonts w:hint="eastAsia"/>
            <w:lang w:eastAsia="zh-TW"/>
          </w:rPr>
          <w:delText>28 April, 2015</w:delText>
        </w:r>
      </w:del>
      <w:ins w:id="30" w:author="MacBook" w:date="2014-09-08T21:06:00Z">
        <w:r w:rsidR="00397BF8">
          <w:rPr>
            <w:lang w:eastAsia="zh-TW"/>
          </w:rPr>
          <w:t>the end of next semester.</w:t>
        </w:r>
      </w:ins>
    </w:p>
    <w:p w14:paraId="481B89B0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Study related works</w:t>
      </w:r>
    </w:p>
    <w:p w14:paraId="637DF256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Experiment how to place the different sensors</w:t>
      </w:r>
    </w:p>
    <w:p w14:paraId="71C6BF6E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Experiment how to place NFC tags</w:t>
      </w:r>
    </w:p>
    <w:p w14:paraId="70AAD844" w14:textId="1FDE260A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Experiment fetch</w:t>
      </w:r>
      <w:ins w:id="31" w:author="MacBook" w:date="2014-09-08T21:05:00Z">
        <w:del w:id="32" w:author="Jyun Asakura" w:date="2014-09-09T15:47:00Z">
          <w:r w:rsidR="008014CA" w:rsidDel="00786D62">
            <w:delText>/</w:delText>
          </w:r>
        </w:del>
      </w:ins>
      <w:ins w:id="33" w:author="Jyun Asakura" w:date="2014-09-09T15:47:00Z">
        <w:r w:rsidR="00786D62">
          <w:t xml:space="preserve"> and </w:t>
        </w:r>
      </w:ins>
      <w:ins w:id="34" w:author="MacBook" w:date="2014-09-08T21:05:00Z">
        <w:r w:rsidR="008014CA">
          <w:t xml:space="preserve">deliver </w:t>
        </w:r>
        <w:del w:id="35" w:author="Jyun Asakura" w:date="2014-09-09T15:48:00Z">
          <w:r w:rsidR="008014CA" w:rsidDel="00786D62">
            <w:delText>(?)</w:delText>
          </w:r>
        </w:del>
      </w:ins>
      <w:del w:id="36" w:author="Jyun Asakura" w:date="2014-09-09T15:48:00Z">
        <w:r w:rsidDel="00786D62">
          <w:delText xml:space="preserve"> </w:delText>
        </w:r>
      </w:del>
      <w:r>
        <w:t>different objects</w:t>
      </w:r>
    </w:p>
    <w:p w14:paraId="6537ABE7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Design fuzzy logic for movement</w:t>
      </w:r>
    </w:p>
    <w:p w14:paraId="23CA98DB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 xml:space="preserve">Recognize different color and run action correctly </w:t>
      </w:r>
    </w:p>
    <w:p w14:paraId="2E56DE87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Develop a moving road database</w:t>
      </w:r>
    </w:p>
    <w:p w14:paraId="55A3BA22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Design the program</w:t>
      </w:r>
    </w:p>
    <w:p w14:paraId="05288312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Implement the program</w:t>
      </w:r>
    </w:p>
    <w:p w14:paraId="7E38FF69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Writing the report</w:t>
      </w:r>
    </w:p>
    <w:p w14:paraId="6BAB4FFC" w14:textId="77777777" w:rsidR="003423C6" w:rsidRDefault="003423C6" w:rsidP="003423C6">
      <w:pPr>
        <w:spacing w:line="360" w:lineRule="auto"/>
      </w:pPr>
      <w:r>
        <w:t> </w:t>
      </w:r>
    </w:p>
    <w:p w14:paraId="262865AB" w14:textId="23902BEB" w:rsidR="003423C6" w:rsidRDefault="003423C6" w:rsidP="003423C6">
      <w:pPr>
        <w:spacing w:line="360" w:lineRule="auto"/>
        <w:rPr>
          <w:ins w:id="37" w:author="Jyun Asakura" w:date="2014-09-10T17:41:00Z"/>
        </w:rPr>
      </w:pPr>
      <w:r>
        <w:t xml:space="preserve">The following table shows </w:t>
      </w:r>
      <w:ins w:id="38" w:author="MacBook" w:date="2014-09-08T21:07:00Z">
        <w:r w:rsidR="00397BF8">
          <w:t xml:space="preserve">the </w:t>
        </w:r>
      </w:ins>
      <w:r>
        <w:t>scope</w:t>
      </w:r>
      <w:del w:id="39" w:author="MacBook" w:date="2014-09-08T21:07:00Z">
        <w:r w:rsidDel="00397BF8">
          <w:delText>s</w:delText>
        </w:r>
      </w:del>
      <w:r>
        <w:t xml:space="preserve"> </w:t>
      </w:r>
      <w:ins w:id="40" w:author="MacBook" w:date="2014-09-08T21:07:00Z">
        <w:r w:rsidR="00397BF8">
          <w:t xml:space="preserve">of </w:t>
        </w:r>
      </w:ins>
      <w:del w:id="41" w:author="MacBook" w:date="2014-09-08T21:07:00Z">
        <w:r w:rsidDel="00397BF8">
          <w:delText xml:space="preserve">in </w:delText>
        </w:r>
      </w:del>
      <w:r>
        <w:t>this project:</w:t>
      </w:r>
    </w:p>
    <w:p w14:paraId="01B5951A" w14:textId="6CF1A006" w:rsidR="00193C2D" w:rsidRDefault="00193C2D" w:rsidP="003423C6">
      <w:pPr>
        <w:spacing w:line="360" w:lineRule="auto"/>
      </w:pPr>
      <w:r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D6341E" wp14:editId="1345C284">
                <wp:simplePos x="0" y="0"/>
                <wp:positionH relativeFrom="column">
                  <wp:posOffset>1991995</wp:posOffset>
                </wp:positionH>
                <wp:positionV relativeFrom="paragraph">
                  <wp:posOffset>24765</wp:posOffset>
                </wp:positionV>
                <wp:extent cx="1630680" cy="2857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AEB3E" w14:textId="77777777" w:rsidR="00AC18DE" w:rsidRPr="00C20002" w:rsidRDefault="00AC18DE" w:rsidP="003423C6">
                            <w:r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lang w:eastAsia="zh-TW"/>
                              </w:rPr>
                              <w:t>Figure 1</w:t>
                            </w:r>
                            <w:r w:rsidRPr="003423C6"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lang w:eastAsia="zh-TW"/>
                              </w:rPr>
                              <w:t xml:space="preserve"> </w:t>
                            </w:r>
                            <w:r w:rsidRPr="003423C6">
                              <w:rPr>
                                <w:b/>
                                <w:sz w:val="20"/>
                                <w:szCs w:val="20"/>
                                <w:lang w:eastAsia="zh-TW"/>
                              </w:rPr>
                              <w:t>Project</w:t>
                            </w:r>
                            <w:r w:rsidRPr="00C20002">
                              <w:rPr>
                                <w:rFonts w:hint="eastAsia"/>
                                <w:b/>
                                <w:lang w:eastAsia="zh-TW"/>
                              </w:rPr>
                              <w:t xml:space="preserve"> scope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634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6.85pt;margin-top:1.95pt;width:128.4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" filled="f" stroked="f">
                <v:textbox>
                  <w:txbxContent>
                    <w:p w14:paraId="670AEB3E" w14:textId="77777777" w:rsidR="00AC18DE" w:rsidRPr="00C20002" w:rsidRDefault="00AC18DE" w:rsidP="003423C6">
                      <w:r>
                        <w:rPr>
                          <w:rFonts w:hint="eastAsia"/>
                          <w:b/>
                          <w:sz w:val="20"/>
                          <w:szCs w:val="20"/>
                          <w:lang w:eastAsia="zh-TW"/>
                        </w:rPr>
                        <w:t>Figure 1</w:t>
                      </w:r>
                      <w:r w:rsidRPr="003423C6">
                        <w:rPr>
                          <w:rFonts w:hint="eastAsia"/>
                          <w:b/>
                          <w:sz w:val="20"/>
                          <w:szCs w:val="20"/>
                          <w:lang w:eastAsia="zh-TW"/>
                        </w:rPr>
                        <w:t xml:space="preserve"> </w:t>
                      </w:r>
                      <w:r w:rsidRPr="003423C6">
                        <w:rPr>
                          <w:b/>
                          <w:sz w:val="20"/>
                          <w:szCs w:val="20"/>
                          <w:lang w:eastAsia="zh-TW"/>
                        </w:rPr>
                        <w:t>Project</w:t>
                      </w:r>
                      <w:r w:rsidRPr="00C20002">
                        <w:rPr>
                          <w:rFonts w:hint="eastAsia"/>
                          <w:b/>
                          <w:lang w:eastAsia="zh-TW"/>
                        </w:rPr>
                        <w:t xml:space="preserve"> scope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-5"/>
        <w:tblW w:w="8897" w:type="dxa"/>
        <w:tblLook w:val="04A0" w:firstRow="1" w:lastRow="0" w:firstColumn="1" w:lastColumn="0" w:noHBand="0" w:noVBand="1"/>
      </w:tblPr>
      <w:tblGrid>
        <w:gridCol w:w="3936"/>
        <w:gridCol w:w="4961"/>
      </w:tblGrid>
      <w:tr w:rsidR="003423C6" w14:paraId="104C892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6D112FB" w14:textId="565DAA53" w:rsidR="003423C6" w:rsidRPr="003423C6" w:rsidRDefault="003423C6" w:rsidP="008014CA">
            <w:pPr>
              <w:jc w:val="center"/>
              <w:rPr>
                <w:sz w:val="20"/>
                <w:szCs w:val="20"/>
                <w:lang w:eastAsia="zh-TW"/>
              </w:rPr>
            </w:pPr>
            <w:r w:rsidRPr="003423C6">
              <w:rPr>
                <w:rFonts w:hint="eastAsia"/>
                <w:sz w:val="20"/>
                <w:szCs w:val="20"/>
                <w:lang w:eastAsia="zh-TW"/>
              </w:rPr>
              <w:t>Function Provided</w:t>
            </w:r>
          </w:p>
        </w:tc>
        <w:tc>
          <w:tcPr>
            <w:tcW w:w="4961" w:type="dxa"/>
          </w:tcPr>
          <w:p w14:paraId="4DD21A6C" w14:textId="77777777" w:rsidR="003423C6" w:rsidRPr="003423C6" w:rsidRDefault="003423C6" w:rsidP="008014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TW"/>
              </w:rPr>
            </w:pPr>
            <w:r w:rsidRPr="003423C6">
              <w:rPr>
                <w:rFonts w:hint="eastAsia"/>
                <w:sz w:val="20"/>
                <w:szCs w:val="20"/>
                <w:lang w:eastAsia="zh-TW"/>
              </w:rPr>
              <w:t>My project</w:t>
            </w:r>
          </w:p>
        </w:tc>
      </w:tr>
      <w:tr w:rsidR="003423C6" w14:paraId="2886611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6336C142" w14:textId="48F11954" w:rsidR="003423C6" w:rsidRPr="003423C6" w:rsidRDefault="003423C6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 w:rsidRPr="003423C6">
              <w:rPr>
                <w:b w:val="0"/>
                <w:sz w:val="20"/>
                <w:szCs w:val="20"/>
                <w:lang w:eastAsia="zh-TW"/>
              </w:rPr>
              <w:t>C</w:t>
            </w: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>olor sen</w:t>
            </w:r>
            <w:ins w:id="42" w:author="MacBook" w:date="2014-09-08T21:08:00Z">
              <w:r w:rsidR="00397BF8">
                <w:rPr>
                  <w:b w:val="0"/>
                  <w:sz w:val="20"/>
                  <w:szCs w:val="20"/>
                  <w:lang w:eastAsia="zh-TW"/>
                </w:rPr>
                <w:t>sing</w:t>
              </w:r>
            </w:ins>
            <w:del w:id="43" w:author="MacBook" w:date="2014-09-08T21:08:00Z">
              <w:r w:rsidRPr="003423C6" w:rsidDel="00397BF8">
                <w:rPr>
                  <w:rFonts w:hint="eastAsia"/>
                  <w:b w:val="0"/>
                  <w:sz w:val="20"/>
                  <w:szCs w:val="20"/>
                  <w:lang w:eastAsia="zh-TW"/>
                </w:rPr>
                <w:delText>or</w:delText>
              </w:r>
            </w:del>
          </w:p>
        </w:tc>
        <w:tc>
          <w:tcPr>
            <w:tcW w:w="4961" w:type="dxa"/>
          </w:tcPr>
          <w:p w14:paraId="46A0F93D" w14:textId="77777777" w:rsidR="003423C6" w:rsidRPr="003423C6" w:rsidRDefault="003423C6" w:rsidP="00801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haroni"/>
                <w:b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√</w:t>
            </w:r>
          </w:p>
        </w:tc>
      </w:tr>
      <w:tr w:rsidR="003423C6" w14:paraId="5F669A2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6479795" w14:textId="77777777" w:rsidR="003423C6" w:rsidRPr="003423C6" w:rsidRDefault="003423C6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>NFC</w:t>
            </w:r>
            <w:ins w:id="44" w:author="MacBook" w:date="2014-09-08T21:08:00Z">
              <w:r w:rsidR="00397BF8">
                <w:rPr>
                  <w:b w:val="0"/>
                  <w:sz w:val="20"/>
                  <w:szCs w:val="20"/>
                  <w:lang w:eastAsia="zh-TW"/>
                </w:rPr>
                <w:t xml:space="preserve"> positioning</w:t>
              </w:r>
            </w:ins>
          </w:p>
        </w:tc>
        <w:tc>
          <w:tcPr>
            <w:tcW w:w="4961" w:type="dxa"/>
          </w:tcPr>
          <w:p w14:paraId="438EFC01" w14:textId="77777777" w:rsidR="003423C6" w:rsidRPr="003423C6" w:rsidRDefault="003423C6" w:rsidP="008014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haroni"/>
                <w:b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√</w:t>
            </w:r>
          </w:p>
        </w:tc>
      </w:tr>
      <w:tr w:rsidR="003423C6" w14:paraId="3504DE6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E342081" w14:textId="77777777" w:rsidR="003423C6" w:rsidRPr="003423C6" w:rsidRDefault="003423C6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>Move follow</w:t>
            </w:r>
            <w:ins w:id="45" w:author="MacBook" w:date="2014-09-08T21:07:00Z">
              <w:r w:rsidR="00397BF8">
                <w:rPr>
                  <w:b w:val="0"/>
                  <w:sz w:val="20"/>
                  <w:szCs w:val="20"/>
                  <w:lang w:eastAsia="zh-TW"/>
                </w:rPr>
                <w:t>ing</w:t>
              </w:r>
            </w:ins>
            <w:del w:id="46" w:author="MacBook" w:date="2014-09-08T21:07:00Z">
              <w:r w:rsidRPr="003423C6" w:rsidDel="00397BF8">
                <w:rPr>
                  <w:rFonts w:hint="eastAsia"/>
                  <w:b w:val="0"/>
                  <w:sz w:val="20"/>
                  <w:szCs w:val="20"/>
                  <w:lang w:eastAsia="zh-TW"/>
                </w:rPr>
                <w:delText>s</w:delText>
              </w:r>
            </w:del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 xml:space="preserve"> the line</w:t>
            </w:r>
          </w:p>
        </w:tc>
        <w:tc>
          <w:tcPr>
            <w:tcW w:w="4961" w:type="dxa"/>
          </w:tcPr>
          <w:p w14:paraId="30CFF55E" w14:textId="77777777" w:rsidR="003423C6" w:rsidRPr="003423C6" w:rsidRDefault="003423C6" w:rsidP="00801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haroni"/>
                <w:b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√</w:t>
            </w:r>
          </w:p>
        </w:tc>
      </w:tr>
      <w:tr w:rsidR="003423C6" w14:paraId="0624E64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16D50BA8" w14:textId="79CDC0C5" w:rsidR="003423C6" w:rsidRPr="003423C6" w:rsidRDefault="003423C6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>Fetch objects</w:t>
            </w:r>
          </w:p>
        </w:tc>
        <w:tc>
          <w:tcPr>
            <w:tcW w:w="4961" w:type="dxa"/>
          </w:tcPr>
          <w:p w14:paraId="062CF7A3" w14:textId="77777777" w:rsidR="003423C6" w:rsidRPr="003423C6" w:rsidRDefault="003423C6" w:rsidP="008014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haroni"/>
                <w:b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√</w:t>
            </w:r>
          </w:p>
        </w:tc>
      </w:tr>
      <w:tr w:rsidR="003423C6" w14:paraId="7072FAA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0A234BD" w14:textId="09F17AC5" w:rsidR="003423C6" w:rsidRPr="003423C6" w:rsidRDefault="003423C6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 w:rsidRPr="003423C6">
              <w:rPr>
                <w:b w:val="0"/>
                <w:sz w:val="20"/>
                <w:szCs w:val="20"/>
                <w:lang w:eastAsia="zh-TW"/>
              </w:rPr>
              <w:lastRenderedPageBreak/>
              <w:t>D</w:t>
            </w: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>eliver objects</w:t>
            </w:r>
          </w:p>
        </w:tc>
        <w:tc>
          <w:tcPr>
            <w:tcW w:w="4961" w:type="dxa"/>
          </w:tcPr>
          <w:p w14:paraId="79CE0A6D" w14:textId="77777777" w:rsidR="003423C6" w:rsidRPr="003423C6" w:rsidRDefault="003423C6" w:rsidP="00801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haroni"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√</w:t>
            </w:r>
          </w:p>
        </w:tc>
      </w:tr>
      <w:tr w:rsidR="003423C6" w14:paraId="1F986C1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0606804F" w14:textId="77777777" w:rsidR="003423C6" w:rsidRPr="003423C6" w:rsidRDefault="003423C6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>Move in a room</w:t>
            </w:r>
          </w:p>
        </w:tc>
        <w:tc>
          <w:tcPr>
            <w:tcW w:w="4961" w:type="dxa"/>
          </w:tcPr>
          <w:p w14:paraId="42750D9F" w14:textId="77777777" w:rsidR="003423C6" w:rsidRPr="003423C6" w:rsidRDefault="003423C6" w:rsidP="008014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haroni"/>
                <w:b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√</w:t>
            </w:r>
          </w:p>
        </w:tc>
      </w:tr>
      <w:tr w:rsidR="003423C6" w14:paraId="3E006B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3576CA2D" w14:textId="77777777" w:rsidR="003423C6" w:rsidRPr="003423C6" w:rsidRDefault="003423C6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>Move in the same floor</w:t>
            </w:r>
          </w:p>
        </w:tc>
        <w:tc>
          <w:tcPr>
            <w:tcW w:w="4961" w:type="dxa"/>
          </w:tcPr>
          <w:p w14:paraId="2936FFCF" w14:textId="77777777" w:rsidR="003423C6" w:rsidRPr="003423C6" w:rsidRDefault="003423C6" w:rsidP="00801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haroni"/>
                <w:b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×</w:t>
            </w:r>
          </w:p>
        </w:tc>
      </w:tr>
      <w:tr w:rsidR="003423C6" w14:paraId="33FEF89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3125725D" w14:textId="12C04D88" w:rsidR="003423C6" w:rsidRPr="003423C6" w:rsidRDefault="003423C6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>Move in different floor</w:t>
            </w:r>
          </w:p>
        </w:tc>
        <w:tc>
          <w:tcPr>
            <w:tcW w:w="4961" w:type="dxa"/>
          </w:tcPr>
          <w:p w14:paraId="04A11DC0" w14:textId="77777777" w:rsidR="003423C6" w:rsidRPr="003423C6" w:rsidRDefault="003423C6" w:rsidP="008014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haroni"/>
                <w:b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×</w:t>
            </w:r>
          </w:p>
        </w:tc>
      </w:tr>
    </w:tbl>
    <w:p w14:paraId="57926D6D" w14:textId="70A480DD" w:rsidR="003423C6" w:rsidRDefault="003423C6" w:rsidP="003423C6">
      <w:pPr>
        <w:spacing w:line="360" w:lineRule="auto"/>
      </w:pPr>
    </w:p>
    <w:p w14:paraId="277CC285" w14:textId="77777777" w:rsidR="00FD7B4D" w:rsidRPr="00012170" w:rsidRDefault="003423C6" w:rsidP="003423C6">
      <w:pPr>
        <w:spacing w:line="360" w:lineRule="auto"/>
      </w:pPr>
      <w:r>
        <w:t xml:space="preserve">As </w:t>
      </w:r>
      <w:del w:id="47" w:author="MacBook" w:date="2014-09-08T21:09:00Z">
        <w:r w:rsidDel="00397BF8">
          <w:delText xml:space="preserve">limitation </w:delText>
        </w:r>
      </w:del>
      <w:ins w:id="48" w:author="MacBook" w:date="2014-09-08T21:09:00Z">
        <w:r w:rsidR="00397BF8">
          <w:t>confined by the</w:t>
        </w:r>
      </w:ins>
      <w:del w:id="49" w:author="MacBook" w:date="2014-09-08T21:09:00Z">
        <w:r w:rsidDel="00397BF8">
          <w:delText>of</w:delText>
        </w:r>
      </w:del>
      <w:r>
        <w:t xml:space="preserve"> Bluetooth signal range, </w:t>
      </w:r>
      <w:del w:id="50" w:author="MacBook" w:date="2014-09-08T21:09:00Z">
        <w:r w:rsidDel="00397BF8">
          <w:delText xml:space="preserve">in this project </w:delText>
        </w:r>
      </w:del>
      <w:r>
        <w:t xml:space="preserve">the robot </w:t>
      </w:r>
      <w:ins w:id="51" w:author="MacBook" w:date="2014-09-08T21:09:00Z">
        <w:r w:rsidR="00397BF8">
          <w:t xml:space="preserve">in this project </w:t>
        </w:r>
      </w:ins>
      <w:r>
        <w:t xml:space="preserve">will </w:t>
      </w:r>
      <w:ins w:id="52" w:author="MacBook" w:date="2014-09-08T21:10:00Z">
        <w:r w:rsidR="00C655B9">
          <w:t>move in r</w:t>
        </w:r>
        <w:r w:rsidR="00397BF8">
          <w:t xml:space="preserve">oom A322 in MPI, but </w:t>
        </w:r>
      </w:ins>
      <w:r>
        <w:t xml:space="preserve">not move around the whole floor. </w:t>
      </w:r>
      <w:del w:id="53" w:author="MacBook" w:date="2014-09-08T21:10:00Z">
        <w:r w:rsidDel="00397BF8">
          <w:delText xml:space="preserve">Instead it will move in A322 in MPI. </w:delText>
        </w:r>
      </w:del>
      <w:r>
        <w:t>In the very begin</w:t>
      </w:r>
      <w:ins w:id="54" w:author="MacBook" w:date="2014-09-08T21:11:00Z">
        <w:r w:rsidR="00397BF8">
          <w:t>ning</w:t>
        </w:r>
      </w:ins>
      <w:r>
        <w:t xml:space="preserve">, this EV3 robot will move </w:t>
      </w:r>
      <w:ins w:id="55" w:author="MacBook" w:date="2014-09-08T21:11:00Z">
        <w:r w:rsidR="00397BF8">
          <w:t>o</w:t>
        </w:r>
      </w:ins>
      <w:del w:id="56" w:author="MacBook" w:date="2014-09-08T21:11:00Z">
        <w:r w:rsidDel="00397BF8">
          <w:delText>i</w:delText>
        </w:r>
      </w:del>
      <w:r>
        <w:t>n a whiteboard</w:t>
      </w:r>
      <w:ins w:id="57" w:author="MacBook" w:date="2014-09-08T21:11:00Z">
        <w:r w:rsidR="00397BF8">
          <w:t xml:space="preserve"> following </w:t>
        </w:r>
      </w:ins>
      <w:del w:id="58" w:author="MacBook" w:date="2014-09-08T21:11:00Z">
        <w:r w:rsidDel="00397BF8">
          <w:delText>.</w:delText>
        </w:r>
      </w:del>
      <w:r>
        <w:t xml:space="preserve"> </w:t>
      </w:r>
      <w:ins w:id="59" w:author="MacBook" w:date="2014-09-08T21:11:00Z">
        <w:r w:rsidR="00397BF8">
          <w:t>c</w:t>
        </w:r>
      </w:ins>
      <w:del w:id="60" w:author="MacBook" w:date="2014-09-08T21:11:00Z">
        <w:r w:rsidDel="00397BF8">
          <w:delText>C</w:delText>
        </w:r>
      </w:del>
      <w:r>
        <w:t xml:space="preserve">olor lines </w:t>
      </w:r>
      <w:del w:id="61" w:author="MacBook" w:date="2014-09-08T21:11:00Z">
        <w:r w:rsidDel="00397BF8">
          <w:delText xml:space="preserve">will be </w:delText>
        </w:r>
      </w:del>
      <w:r>
        <w:t>drawn with highlight pens.</w:t>
      </w:r>
    </w:p>
    <w:p w14:paraId="783F2C93" w14:textId="77777777" w:rsidR="00FD7B4D" w:rsidRPr="009B6B77" w:rsidRDefault="00FD7B4D" w:rsidP="00FD7B4D">
      <w:pPr>
        <w:pStyle w:val="1"/>
        <w:rPr>
          <w:b/>
        </w:rPr>
      </w:pPr>
      <w:bookmarkStart w:id="62" w:name="_Toc358367875"/>
      <w:bookmarkStart w:id="63" w:name="_Toc358630289"/>
      <w:bookmarkStart w:id="64" w:name="_Toc358890383"/>
      <w:bookmarkStart w:id="65" w:name="_Toc397883079"/>
      <w:r w:rsidRPr="009B6B77">
        <w:rPr>
          <w:b/>
        </w:rPr>
        <w:t xml:space="preserve">3. Summary of </w:t>
      </w:r>
      <w:commentRangeStart w:id="66"/>
      <w:r w:rsidRPr="009B6B77">
        <w:rPr>
          <w:b/>
        </w:rPr>
        <w:t xml:space="preserve">Related Work </w:t>
      </w:r>
      <w:commentRangeEnd w:id="66"/>
      <w:r w:rsidR="00C655B9">
        <w:rPr>
          <w:rStyle w:val="afa"/>
          <w:smallCaps w:val="0"/>
          <w:vanish/>
          <w:spacing w:val="0"/>
        </w:rPr>
        <w:commentReference w:id="66"/>
      </w:r>
      <w:r w:rsidRPr="009B6B77">
        <w:rPr>
          <w:b/>
        </w:rPr>
        <w:t>and Key References</w:t>
      </w:r>
      <w:bookmarkEnd w:id="62"/>
      <w:bookmarkEnd w:id="63"/>
      <w:bookmarkEnd w:id="64"/>
      <w:bookmarkEnd w:id="65"/>
    </w:p>
    <w:p w14:paraId="2A9DEF73" w14:textId="25194DFD" w:rsidR="00FD7B4D" w:rsidRPr="007E79FE" w:rsidRDefault="003423C6" w:rsidP="007E79FE">
      <w:pPr>
        <w:spacing w:line="360" w:lineRule="auto"/>
        <w:contextualSpacing/>
      </w:pPr>
      <w:r w:rsidRPr="003423C6">
        <w:rPr>
          <w:rFonts w:hint="eastAsia"/>
          <w:lang w:eastAsia="zh-TW"/>
        </w:rPr>
        <w:t xml:space="preserve">As the development of technology, human interactive robot development has been a big topic in the world. Developing a robot helper instead of human do by </w:t>
      </w:r>
      <w:r w:rsidRPr="003423C6">
        <w:rPr>
          <w:lang w:eastAsia="zh-TW"/>
        </w:rPr>
        <w:t>themselves</w:t>
      </w:r>
      <w:r w:rsidRPr="003423C6">
        <w:rPr>
          <w:rFonts w:hint="eastAsia"/>
          <w:lang w:eastAsia="zh-TW"/>
        </w:rPr>
        <w:t xml:space="preserve"> has been a trend of people</w:t>
      </w:r>
      <w:r w:rsidRPr="003423C6">
        <w:rPr>
          <w:lang w:eastAsia="zh-TW"/>
        </w:rPr>
        <w:t>’</w:t>
      </w:r>
      <w:r w:rsidRPr="003423C6">
        <w:rPr>
          <w:rFonts w:hint="eastAsia"/>
          <w:lang w:eastAsia="zh-TW"/>
        </w:rPr>
        <w:t>s interests. Fuzzy logic</w:t>
      </w:r>
      <w:r w:rsidR="006B208D">
        <w:rPr>
          <w:rFonts w:hint="eastAsia"/>
          <w:lang w:eastAsia="zh-TW"/>
        </w:rPr>
        <w:t xml:space="preserve"> [1]</w:t>
      </w:r>
      <w:r w:rsidRPr="003423C6">
        <w:rPr>
          <w:rFonts w:hint="eastAsia"/>
          <w:lang w:eastAsia="zh-TW"/>
        </w:rPr>
        <w:t xml:space="preserve"> design, which is </w:t>
      </w:r>
      <w:r w:rsidRPr="003423C6">
        <w:rPr>
          <w:lang w:eastAsia="zh-TW"/>
        </w:rPr>
        <w:t>introduced</w:t>
      </w:r>
      <w:r w:rsidRPr="003423C6">
        <w:rPr>
          <w:rFonts w:hint="eastAsia"/>
          <w:lang w:eastAsia="zh-TW"/>
        </w:rPr>
        <w:t xml:space="preserve"> in 1960s, will be also used as other similar robot projects. </w:t>
      </w:r>
      <w:commentRangeStart w:id="67"/>
      <w:r w:rsidRPr="003423C6">
        <w:rPr>
          <w:lang w:eastAsia="zh-TW"/>
        </w:rPr>
        <w:t>LEGO</w:t>
      </w:r>
      <w:r w:rsidRPr="003423C6">
        <w:rPr>
          <w:vertAlign w:val="superscript"/>
          <w:lang w:eastAsia="zh-TW"/>
        </w:rPr>
        <w:t>®</w:t>
      </w:r>
      <w:r w:rsidRPr="003423C6">
        <w:rPr>
          <w:lang w:eastAsia="zh-TW"/>
        </w:rPr>
        <w:t xml:space="preserve"> MINDSTORMS</w:t>
      </w:r>
      <w:r w:rsidRPr="003423C6">
        <w:rPr>
          <w:vertAlign w:val="superscript"/>
          <w:lang w:eastAsia="zh-TW"/>
        </w:rPr>
        <w:t>®</w:t>
      </w:r>
      <w:r w:rsidRPr="003423C6">
        <w:rPr>
          <w:lang w:eastAsia="zh-TW"/>
        </w:rPr>
        <w:t xml:space="preserve"> EV3</w:t>
      </w:r>
      <w:r w:rsidRPr="003423C6">
        <w:rPr>
          <w:rFonts w:hint="eastAsia"/>
          <w:lang w:eastAsia="zh-TW"/>
        </w:rPr>
        <w:t xml:space="preserve"> programmable robot is chosen for this project because it is small enough to move and carry. Also, spare parts are </w:t>
      </w:r>
      <w:r w:rsidRPr="003423C6">
        <w:rPr>
          <w:lang w:eastAsia="zh-TW"/>
        </w:rPr>
        <w:t>available</w:t>
      </w:r>
      <w:r w:rsidRPr="003423C6">
        <w:rPr>
          <w:rFonts w:hint="eastAsia"/>
          <w:lang w:eastAsia="zh-TW"/>
        </w:rPr>
        <w:t xml:space="preserve"> to be used to develop extra original modules </w:t>
      </w:r>
      <w:del w:id="68" w:author="Jyun Asakura" w:date="2014-09-09T15:49:00Z">
        <w:r w:rsidRPr="003423C6" w:rsidDel="00786D62">
          <w:rPr>
            <w:rFonts w:hint="eastAsia"/>
            <w:lang w:eastAsia="zh-TW"/>
          </w:rPr>
          <w:delText>too.</w:delText>
        </w:r>
      </w:del>
      <w:ins w:id="69" w:author="Jyun Asakura" w:date="2014-09-09T15:49:00Z">
        <w:r w:rsidR="00786D62">
          <w:rPr>
            <w:lang w:eastAsia="zh-TW"/>
          </w:rPr>
          <w:t>as well</w:t>
        </w:r>
      </w:ins>
      <w:r w:rsidRPr="003423C6">
        <w:rPr>
          <w:rFonts w:hint="eastAsia"/>
          <w:lang w:eastAsia="zh-TW"/>
        </w:rPr>
        <w:t xml:space="preserve"> </w:t>
      </w:r>
      <w:commentRangeEnd w:id="67"/>
      <w:r w:rsidR="00C655B9">
        <w:rPr>
          <w:rStyle w:val="afa"/>
          <w:vanish/>
        </w:rPr>
        <w:commentReference w:id="67"/>
      </w:r>
      <w:ins w:id="70" w:author="Jyun Asakura" w:date="2014-09-09T15:49:00Z">
        <w:r w:rsidR="00786D62">
          <w:rPr>
            <w:lang w:eastAsia="zh-TW"/>
          </w:rPr>
          <w:t>b</w:t>
        </w:r>
      </w:ins>
      <w:ins w:id="71" w:author="Jyun Asakura" w:date="2014-09-09T15:48:00Z">
        <w:r w:rsidR="00786D62">
          <w:rPr>
            <w:lang w:eastAsia="zh-TW"/>
          </w:rPr>
          <w:t xml:space="preserve">ecause </w:t>
        </w:r>
      </w:ins>
      <w:ins w:id="72" w:author="Jyun Asakura" w:date="2014-09-09T15:49:00Z">
        <w:r w:rsidR="00786D62">
          <w:rPr>
            <w:lang w:eastAsia="zh-TW"/>
          </w:rPr>
          <w:t>only a few of provided</w:t>
        </w:r>
      </w:ins>
      <w:ins w:id="73" w:author="Jyun Asakura" w:date="2014-09-09T15:50:00Z">
        <w:r w:rsidR="00786D62">
          <w:rPr>
            <w:lang w:eastAsia="zh-TW"/>
          </w:rPr>
          <w:t xml:space="preserve"> parts</w:t>
        </w:r>
      </w:ins>
      <w:ins w:id="74" w:author="Jyun Asakura" w:date="2014-09-09T15:49:00Z">
        <w:r w:rsidR="00786D62">
          <w:rPr>
            <w:lang w:eastAsia="zh-TW"/>
          </w:rPr>
          <w:t xml:space="preserve"> </w:t>
        </w:r>
      </w:ins>
      <w:ins w:id="75" w:author="Jyun Asakura" w:date="2014-09-09T15:50:00Z">
        <w:r w:rsidR="00786D62">
          <w:rPr>
            <w:lang w:eastAsia="zh-TW"/>
          </w:rPr>
          <w:t xml:space="preserve">are </w:t>
        </w:r>
      </w:ins>
      <w:ins w:id="76" w:author="Jyun Asakura" w:date="2014-09-09T15:49:00Z">
        <w:r w:rsidR="00786D62">
          <w:rPr>
            <w:lang w:eastAsia="zh-TW"/>
          </w:rPr>
          <w:t xml:space="preserve">used to build up the basic model </w:t>
        </w:r>
      </w:ins>
      <w:ins w:id="77" w:author="Jyun Asakura" w:date="2014-09-09T15:50:00Z">
        <w:r w:rsidR="00786D62">
          <w:rPr>
            <w:lang w:eastAsia="zh-TW"/>
          </w:rPr>
          <w:t>this robot</w:t>
        </w:r>
      </w:ins>
      <w:ins w:id="78" w:author="Jyun Asakura" w:date="2014-09-09T15:51:00Z">
        <w:r w:rsidR="00786D62">
          <w:rPr>
            <w:lang w:eastAsia="zh-TW"/>
          </w:rPr>
          <w:t xml:space="preserve"> of </w:t>
        </w:r>
        <w:r w:rsidR="00786D62" w:rsidRPr="003423C6">
          <w:rPr>
            <w:lang w:eastAsia="zh-TW"/>
          </w:rPr>
          <w:t>LEGO</w:t>
        </w:r>
        <w:r w:rsidR="00786D62" w:rsidRPr="003423C6">
          <w:rPr>
            <w:vertAlign w:val="superscript"/>
            <w:lang w:eastAsia="zh-TW"/>
          </w:rPr>
          <w:t>®</w:t>
        </w:r>
        <w:r w:rsidR="00786D62" w:rsidRPr="003423C6">
          <w:rPr>
            <w:lang w:eastAsia="zh-TW"/>
          </w:rPr>
          <w:t xml:space="preserve"> MINDSTORMS</w:t>
        </w:r>
        <w:r w:rsidR="00786D62" w:rsidRPr="003423C6">
          <w:rPr>
            <w:vertAlign w:val="superscript"/>
            <w:lang w:eastAsia="zh-TW"/>
          </w:rPr>
          <w:t>®</w:t>
        </w:r>
        <w:r w:rsidR="00786D62" w:rsidRPr="003423C6">
          <w:rPr>
            <w:lang w:eastAsia="zh-TW"/>
          </w:rPr>
          <w:t xml:space="preserve"> EV3</w:t>
        </w:r>
      </w:ins>
      <w:ins w:id="79" w:author="Jyun Asakura" w:date="2014-09-09T15:50:00Z">
        <w:r w:rsidR="00786D62">
          <w:rPr>
            <w:lang w:eastAsia="zh-TW"/>
          </w:rPr>
          <w:t>.</w:t>
        </w:r>
      </w:ins>
      <w:ins w:id="80" w:author="Jyun Asakura" w:date="2014-09-09T15:49:00Z">
        <w:r w:rsidR="00786D62" w:rsidRPr="003423C6">
          <w:rPr>
            <w:rFonts w:hint="eastAsia"/>
            <w:lang w:eastAsia="zh-TW"/>
          </w:rPr>
          <w:t xml:space="preserve"> </w:t>
        </w:r>
      </w:ins>
      <w:ins w:id="81" w:author="Jyun Asakura" w:date="2014-09-09T15:52:00Z">
        <w:r w:rsidR="00786D62">
          <w:rPr>
            <w:lang w:eastAsia="zh-TW"/>
          </w:rPr>
          <w:t>Moreover, added sensors are also available in the LEGO</w:t>
        </w:r>
      </w:ins>
      <w:ins w:id="82" w:author="Jyun Asakura" w:date="2014-09-09T16:38:00Z">
        <w:r w:rsidR="007E79FE" w:rsidRPr="003423C6">
          <w:rPr>
            <w:vertAlign w:val="superscript"/>
            <w:lang w:eastAsia="zh-TW"/>
          </w:rPr>
          <w:t>®</w:t>
        </w:r>
      </w:ins>
      <w:ins w:id="83" w:author="Jyun Asakura" w:date="2014-09-09T15:52:00Z">
        <w:r w:rsidR="00786D62">
          <w:rPr>
            <w:lang w:eastAsia="zh-TW"/>
          </w:rPr>
          <w:t xml:space="preserve"> </w:t>
        </w:r>
      </w:ins>
      <w:ins w:id="84" w:author="Jyun Asakura" w:date="2014-09-09T16:38:00Z">
        <w:r w:rsidR="007E79FE">
          <w:rPr>
            <w:lang w:eastAsia="zh-TW"/>
          </w:rPr>
          <w:t xml:space="preserve">official </w:t>
        </w:r>
      </w:ins>
      <w:ins w:id="85" w:author="Jyun Asakura" w:date="2014-09-09T15:52:00Z">
        <w:r w:rsidR="00786D62">
          <w:rPr>
            <w:lang w:eastAsia="zh-TW"/>
          </w:rPr>
          <w:t xml:space="preserve">website. </w:t>
        </w:r>
      </w:ins>
      <w:r w:rsidRPr="003423C6">
        <w:rPr>
          <w:rFonts w:hint="eastAsia"/>
          <w:lang w:eastAsia="zh-TW"/>
        </w:rPr>
        <w:t xml:space="preserve">And this EV3 robot also supports different kinds of connection means including Wi-Fi (but this requires an added Wi-Fi adaptor). Therefore, it is well famous to be selected in </w:t>
      </w:r>
      <w:r w:rsidRPr="003423C6">
        <w:rPr>
          <w:lang w:eastAsia="zh-TW"/>
        </w:rPr>
        <w:t>similar</w:t>
      </w:r>
      <w:r w:rsidRPr="003423C6">
        <w:rPr>
          <w:rFonts w:hint="eastAsia"/>
          <w:lang w:eastAsia="zh-TW"/>
        </w:rPr>
        <w:t xml:space="preserve"> kinds of projects.</w:t>
      </w:r>
      <w:ins w:id="86" w:author="Jyun Asakura" w:date="2014-09-09T16:40:00Z">
        <w:r w:rsidR="007E79FE">
          <w:rPr>
            <w:lang w:eastAsia="zh-TW"/>
          </w:rPr>
          <w:t xml:space="preserve"> Similar works is also done by many people. In 2007, </w:t>
        </w:r>
      </w:ins>
      <w:ins w:id="87" w:author="Jyun Asakura" w:date="2014-09-09T16:43:00Z">
        <w:r w:rsidR="007E79FE">
          <w:rPr>
            <w:lang w:eastAsia="zh-TW"/>
          </w:rPr>
          <w:t xml:space="preserve">the article </w:t>
        </w:r>
        <w:r w:rsidR="007E79FE" w:rsidRPr="007E79FE">
          <w:rPr>
            <w:i/>
            <w:lang w:eastAsia="zh-TW"/>
            <w:rPrChange w:id="88" w:author="Jyun Asakura" w:date="2014-09-09T16:43:00Z">
              <w:rPr>
                <w:lang w:eastAsia="zh-TW"/>
              </w:rPr>
            </w:rPrChange>
          </w:rPr>
          <w:t>Fuzzy Logic Controlled Miniature LEGO Robot for Undergraduate Training System</w:t>
        </w:r>
      </w:ins>
      <w:ins w:id="89" w:author="Jyun Asakura" w:date="2014-09-09T16:44:00Z">
        <w:r w:rsidR="007E79FE">
          <w:rPr>
            <w:i/>
            <w:lang w:eastAsia="zh-TW"/>
          </w:rPr>
          <w:t xml:space="preserve"> [2]</w:t>
        </w:r>
      </w:ins>
      <w:ins w:id="90" w:author="Jyun Asakura" w:date="2014-09-09T16:43:00Z">
        <w:r w:rsidR="007E79FE">
          <w:rPr>
            <w:lang w:eastAsia="zh-TW"/>
          </w:rPr>
          <w:t xml:space="preserve"> is published </w:t>
        </w:r>
      </w:ins>
      <w:ins w:id="91" w:author="Jyun Asakura" w:date="2014-09-09T16:44:00Z">
        <w:r w:rsidR="007E79FE">
          <w:rPr>
            <w:lang w:eastAsia="zh-TW"/>
          </w:rPr>
          <w:t xml:space="preserve">by IEEE. </w:t>
        </w:r>
      </w:ins>
      <w:ins w:id="92" w:author="Jyun Asakura" w:date="2014-09-09T16:45:00Z">
        <w:r w:rsidR="007E79FE">
          <w:rPr>
            <w:lang w:eastAsia="zh-TW"/>
          </w:rPr>
          <w:t xml:space="preserve">Besides, </w:t>
        </w:r>
        <w:r w:rsidR="007E79FE" w:rsidRPr="007E79FE">
          <w:rPr>
            <w:i/>
            <w:lang w:eastAsia="zh-TW"/>
            <w:rPrChange w:id="93" w:author="Jyun Asakura" w:date="2014-09-09T16:45:00Z">
              <w:rPr>
                <w:lang w:eastAsia="zh-TW"/>
              </w:rPr>
            </w:rPrChange>
          </w:rPr>
          <w:t>Color Landmark Based Self-Localization for Indoor Mobile Robots</w:t>
        </w:r>
        <w:r w:rsidR="007E79FE">
          <w:rPr>
            <w:i/>
            <w:lang w:eastAsia="zh-TW"/>
          </w:rPr>
          <w:t xml:space="preserve"> [3] </w:t>
        </w:r>
        <w:r w:rsidR="007E79FE">
          <w:rPr>
            <w:lang w:eastAsia="zh-TW"/>
          </w:rPr>
          <w:t xml:space="preserve">is also publish in </w:t>
        </w:r>
      </w:ins>
      <w:ins w:id="94" w:author="Jyun Asakura" w:date="2014-09-09T16:46:00Z">
        <w:r w:rsidR="007E79FE">
          <w:rPr>
            <w:lang w:eastAsia="zh-TW"/>
          </w:rPr>
          <w:t xml:space="preserve">Korea. </w:t>
        </w:r>
      </w:ins>
      <w:proofErr w:type="gramStart"/>
      <w:ins w:id="95" w:author="Jyun Asakura" w:date="2014-09-10T02:44:00Z">
        <w:r w:rsidR="00635C3E">
          <w:rPr>
            <w:lang w:eastAsia="zh-TW"/>
          </w:rPr>
          <w:t xml:space="preserve">In </w:t>
        </w:r>
      </w:ins>
      <w:ins w:id="96" w:author="Jyun Asakura" w:date="2014-09-10T02:41:00Z">
        <w:r w:rsidR="00635C3E">
          <w:rPr>
            <w:lang w:eastAsia="zh-TW"/>
          </w:rPr>
          <w:t xml:space="preserve"> this</w:t>
        </w:r>
        <w:proofErr w:type="gramEnd"/>
        <w:r w:rsidR="00635C3E">
          <w:rPr>
            <w:lang w:eastAsia="zh-TW"/>
          </w:rPr>
          <w:t xml:space="preserve"> project fuzzy logic will be </w:t>
        </w:r>
      </w:ins>
      <w:ins w:id="97" w:author="Jyun Asakura" w:date="2014-09-10T02:43:00Z">
        <w:r w:rsidR="00635C3E">
          <w:rPr>
            <w:lang w:eastAsia="zh-TW"/>
          </w:rPr>
          <w:t>also design</w:t>
        </w:r>
      </w:ins>
      <w:ins w:id="98" w:author="Jyun Asakura" w:date="2014-09-10T02:44:00Z">
        <w:r w:rsidR="00635C3E">
          <w:rPr>
            <w:lang w:eastAsia="zh-TW"/>
          </w:rPr>
          <w:t xml:space="preserve">ed but color recognize will simple read color line  print in the floor and NFC technology will also use for positioning. </w:t>
        </w:r>
      </w:ins>
    </w:p>
    <w:p w14:paraId="07F7E5EC" w14:textId="77777777" w:rsidR="00FD7B4D" w:rsidRDefault="00FD7B4D" w:rsidP="00FD7B4D">
      <w:pPr>
        <w:rPr>
          <w:b/>
          <w:lang w:eastAsia="zh-CN"/>
        </w:rPr>
      </w:pPr>
    </w:p>
    <w:p w14:paraId="4C3C4BBA" w14:textId="77777777" w:rsidR="00FD7B4D" w:rsidRDefault="00FD7B4D" w:rsidP="00FD7B4D">
      <w:pPr>
        <w:pStyle w:val="1"/>
        <w:rPr>
          <w:b/>
        </w:rPr>
      </w:pPr>
      <w:bookmarkStart w:id="99" w:name="_Toc358367876"/>
      <w:bookmarkStart w:id="100" w:name="_Toc358630290"/>
      <w:bookmarkStart w:id="101" w:name="_Toc358890384"/>
      <w:bookmarkStart w:id="102" w:name="_Toc397883080"/>
      <w:r>
        <w:rPr>
          <w:b/>
        </w:rPr>
        <w:t xml:space="preserve">4. Project </w:t>
      </w:r>
      <w:commentRangeStart w:id="103"/>
      <w:proofErr w:type="spellStart"/>
      <w:r w:rsidRPr="00F71D80">
        <w:rPr>
          <w:b/>
        </w:rPr>
        <w:t>Workplan</w:t>
      </w:r>
      <w:bookmarkEnd w:id="99"/>
      <w:bookmarkEnd w:id="100"/>
      <w:bookmarkEnd w:id="101"/>
      <w:bookmarkEnd w:id="102"/>
      <w:commentRangeEnd w:id="103"/>
      <w:proofErr w:type="spellEnd"/>
      <w:r w:rsidR="00C655B9">
        <w:rPr>
          <w:rStyle w:val="afa"/>
          <w:smallCaps w:val="0"/>
          <w:vanish/>
          <w:spacing w:val="0"/>
        </w:rPr>
        <w:commentReference w:id="103"/>
      </w:r>
    </w:p>
    <w:p w14:paraId="4031F2DD" w14:textId="77777777" w:rsidR="001031A7" w:rsidRDefault="003641DA" w:rsidP="00FD7B4D">
      <w:pPr>
        <w:spacing w:line="360" w:lineRule="auto"/>
        <w:rPr>
          <w:lang w:eastAsia="zh-TW"/>
        </w:rPr>
      </w:pPr>
      <w:ins w:id="104" w:author="MacBook" w:date="2014-09-08T22:01:00Z">
        <w:r>
          <w:rPr>
            <w:noProof/>
            <w:lang w:eastAsia="zh-CN"/>
          </w:rPr>
          <w:lastRenderedPageBreak/>
          <w:drawing>
            <wp:anchor distT="0" distB="0" distL="114300" distR="114300" simplePos="0" relativeHeight="251660288" behindDoc="1" locked="0" layoutInCell="1" allowOverlap="1" wp14:anchorId="119A0B37" wp14:editId="42282550">
              <wp:simplePos x="0" y="0"/>
              <wp:positionH relativeFrom="column">
                <wp:posOffset>-228600</wp:posOffset>
              </wp:positionH>
              <wp:positionV relativeFrom="paragraph">
                <wp:posOffset>271145</wp:posOffset>
              </wp:positionV>
              <wp:extent cx="6858000" cy="4794885"/>
              <wp:effectExtent l="0" t="0" r="0" b="5715"/>
              <wp:wrapThrough wrapText="bothSides">
                <wp:wrapPolygon edited="0">
                  <wp:start x="0" y="0"/>
                  <wp:lineTo x="0" y="21540"/>
                  <wp:lineTo x="21540" y="21540"/>
                  <wp:lineTo x="21540" y="0"/>
                  <wp:lineTo x="0" y="0"/>
                </wp:wrapPolygon>
              </wp:wrapThrough>
              <wp:docPr id="3" name="圖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cspstud\Desktop\01.png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0" cy="4794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V relativeFrom="margin">
                <wp14:pctHeight>0</wp14:pctHeight>
              </wp14:sizeRelV>
            </wp:anchor>
          </w:drawing>
        </w:r>
      </w:ins>
      <w:r w:rsidR="001031A7">
        <w:rPr>
          <w:rFonts w:hint="eastAsia"/>
          <w:lang w:eastAsia="zh-TW"/>
        </w:rPr>
        <w:t>T</w:t>
      </w:r>
      <w:r w:rsidR="001031A7">
        <w:rPr>
          <w:lang w:eastAsia="zh-TW"/>
        </w:rPr>
        <w:t>h</w:t>
      </w:r>
      <w:r w:rsidR="001031A7">
        <w:rPr>
          <w:rFonts w:hint="eastAsia"/>
          <w:lang w:eastAsia="zh-TW"/>
        </w:rPr>
        <w:t xml:space="preserve">e </w:t>
      </w:r>
      <w:r w:rsidR="001031A7">
        <w:rPr>
          <w:lang w:eastAsia="zh-TW"/>
        </w:rPr>
        <w:t>schedule</w:t>
      </w:r>
      <w:r w:rsidR="001031A7">
        <w:rPr>
          <w:rFonts w:hint="eastAsia"/>
          <w:lang w:eastAsia="zh-TW"/>
        </w:rPr>
        <w:t xml:space="preserve"> of all the works are shown in Figure 2</w:t>
      </w:r>
    </w:p>
    <w:bookmarkStart w:id="105" w:name="_Toc358367877"/>
    <w:bookmarkStart w:id="106" w:name="_Toc358630291"/>
    <w:bookmarkStart w:id="107" w:name="_Toc358890385"/>
    <w:bookmarkStart w:id="108" w:name="_Toc397883081"/>
    <w:p w14:paraId="573EEF63" w14:textId="7518C07D" w:rsidR="00FD7B4D" w:rsidRDefault="006674A3" w:rsidP="00FD7B4D">
      <w:pPr>
        <w:pStyle w:val="1"/>
        <w:rPr>
          <w:b/>
        </w:rPr>
      </w:pPr>
      <w:r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F9738B" wp14:editId="0B3B181D">
                <wp:simplePos x="0" y="0"/>
                <wp:positionH relativeFrom="column">
                  <wp:posOffset>2171700</wp:posOffset>
                </wp:positionH>
                <wp:positionV relativeFrom="paragraph">
                  <wp:posOffset>-457200</wp:posOffset>
                </wp:positionV>
                <wp:extent cx="1595755" cy="1772920"/>
                <wp:effectExtent l="0" t="0" r="4445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755" cy="177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8EAAE" w14:textId="77777777" w:rsidR="00AC18DE" w:rsidRPr="00545011" w:rsidRDefault="00AC18DE" w:rsidP="006D741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45011"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lang w:eastAsia="zh-TW"/>
                              </w:rPr>
                              <w:t>Figure 2 Work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9738B" id="Text Box 3" o:spid="_x0000_s1027" type="#_x0000_t202" style="position:absolute;margin-left:171pt;margin-top:-36pt;width:125.65pt;height:13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KsBuQIAAME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" filled="f" stroked="f">
                <v:textbox>
                  <w:txbxContent>
                    <w:p w14:paraId="0B88EAAE" w14:textId="77777777" w:rsidR="00AC18DE" w:rsidRPr="00545011" w:rsidRDefault="00AC18DE" w:rsidP="006D741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545011">
                        <w:rPr>
                          <w:rFonts w:hint="eastAsia"/>
                          <w:b/>
                          <w:sz w:val="20"/>
                          <w:szCs w:val="20"/>
                          <w:lang w:eastAsia="zh-TW"/>
                        </w:rPr>
                        <w:t>Figure 2 Work plan</w:t>
                      </w:r>
                    </w:p>
                  </w:txbxContent>
                </v:textbox>
              </v:shape>
            </w:pict>
          </mc:Fallback>
        </mc:AlternateContent>
      </w:r>
      <w:r w:rsidR="00FD7B4D">
        <w:rPr>
          <w:b/>
        </w:rPr>
        <w:t xml:space="preserve">5. Risk </w:t>
      </w:r>
      <w:r w:rsidR="00FD7B4D" w:rsidRPr="009B6B77">
        <w:rPr>
          <w:b/>
        </w:rPr>
        <w:t>Assessment</w:t>
      </w:r>
      <w:bookmarkStart w:id="109" w:name="_GoBack"/>
      <w:bookmarkEnd w:id="105"/>
      <w:bookmarkEnd w:id="106"/>
      <w:bookmarkEnd w:id="107"/>
      <w:bookmarkEnd w:id="108"/>
      <w:bookmarkEnd w:id="109"/>
    </w:p>
    <w:p w14:paraId="24728068" w14:textId="77777777" w:rsidR="001031A7" w:rsidRPr="00012170" w:rsidRDefault="001031A7" w:rsidP="001031A7">
      <w:pPr>
        <w:spacing w:line="360" w:lineRule="auto"/>
        <w:rPr>
          <w:lang w:eastAsia="zh-TW"/>
        </w:rPr>
      </w:pPr>
      <w:r>
        <w:rPr>
          <w:rFonts w:hint="eastAsia"/>
          <w:lang w:eastAsia="zh-TW"/>
        </w:rPr>
        <w:t>During the process</w:t>
      </w:r>
      <w:ins w:id="110" w:author="MacBook" w:date="2014-09-08T21:15:00Z">
        <w:r w:rsidR="00AC18DE">
          <w:rPr>
            <w:lang w:eastAsia="zh-TW"/>
          </w:rPr>
          <w:t xml:space="preserve">, there are </w:t>
        </w:r>
      </w:ins>
      <w:ins w:id="111" w:author="MacBook" w:date="2014-09-08T21:53:00Z">
        <w:r w:rsidR="00AC18DE">
          <w:rPr>
            <w:lang w:eastAsia="zh-TW"/>
          </w:rPr>
          <w:t>four</w:t>
        </w:r>
      </w:ins>
      <w:ins w:id="112" w:author="MacBook" w:date="2014-09-08T21:15:00Z">
        <w:r w:rsidR="00AC18DE">
          <w:rPr>
            <w:lang w:eastAsia="zh-TW"/>
          </w:rPr>
          <w:t xml:space="preserve"> possible </w:t>
        </w:r>
      </w:ins>
      <w:del w:id="113" w:author="MacBook" w:date="2014-09-08T21:15:00Z">
        <w:r w:rsidDel="00397BF8">
          <w:rPr>
            <w:rFonts w:hint="eastAsia"/>
            <w:lang w:eastAsia="zh-TW"/>
          </w:rPr>
          <w:delText xml:space="preserve"> of the project </w:delText>
        </w:r>
      </w:del>
      <w:r>
        <w:rPr>
          <w:rFonts w:hint="eastAsia"/>
          <w:lang w:eastAsia="zh-TW"/>
        </w:rPr>
        <w:t>risks may occurs</w:t>
      </w:r>
      <w:del w:id="114" w:author="MacBook" w:date="2014-09-08T21:15:00Z">
        <w:r w:rsidDel="00397BF8">
          <w:rPr>
            <w:rFonts w:hint="eastAsia"/>
            <w:lang w:eastAsia="zh-TW"/>
          </w:rPr>
          <w:delText xml:space="preserve"> as follows</w:delText>
        </w:r>
      </w:del>
      <w:ins w:id="115" w:author="MacBook" w:date="2014-09-08T21:15:00Z">
        <w:r w:rsidR="00AC18DE">
          <w:rPr>
            <w:lang w:eastAsia="zh-TW"/>
          </w:rPr>
          <w:t xml:space="preserve">, namely battery running out, </w:t>
        </w:r>
      </w:ins>
      <w:ins w:id="116" w:author="MacBook" w:date="2014-09-08T21:59:00Z">
        <w:r w:rsidR="0085462B">
          <w:rPr>
            <w:lang w:eastAsia="zh-TW"/>
          </w:rPr>
          <w:t xml:space="preserve">connection setup disabled, </w:t>
        </w:r>
        <w:proofErr w:type="spellStart"/>
        <w:r w:rsidR="0085462B">
          <w:rPr>
            <w:lang w:eastAsia="zh-TW"/>
          </w:rPr>
          <w:t>harddisk</w:t>
        </w:r>
        <w:proofErr w:type="spellEnd"/>
        <w:r w:rsidR="0085462B">
          <w:rPr>
            <w:lang w:eastAsia="zh-TW"/>
          </w:rPr>
          <w:t xml:space="preserve"> damage and data lost</w:t>
        </w:r>
      </w:ins>
      <w:ins w:id="117" w:author="MacBook" w:date="2014-09-08T22:00:00Z">
        <w:r w:rsidR="0085462B">
          <w:rPr>
            <w:lang w:eastAsia="zh-TW"/>
          </w:rPr>
          <w:t xml:space="preserve"> and motor out of function.</w:t>
        </w:r>
      </w:ins>
      <w:del w:id="118" w:author="MacBook" w:date="2014-09-08T21:15:00Z">
        <w:r w:rsidDel="00397BF8">
          <w:rPr>
            <w:rFonts w:hint="eastAsia"/>
            <w:lang w:eastAsia="zh-TW"/>
          </w:rPr>
          <w:delText>:</w:delText>
        </w:r>
      </w:del>
    </w:p>
    <w:p w14:paraId="57B4EEA5" w14:textId="77777777" w:rsidR="00FD7B4D" w:rsidRDefault="00FD7B4D" w:rsidP="00FD7B4D">
      <w:pPr>
        <w:rPr>
          <w:sz w:val="22"/>
          <w:szCs w:val="22"/>
        </w:rPr>
      </w:pPr>
    </w:p>
    <w:p w14:paraId="53341A1D" w14:textId="77777777" w:rsidR="001031A7" w:rsidRDefault="001031A7" w:rsidP="001031A7">
      <w:pPr>
        <w:pStyle w:val="a9"/>
        <w:numPr>
          <w:ilvl w:val="0"/>
          <w:numId w:val="45"/>
        </w:numPr>
        <w:spacing w:line="360" w:lineRule="auto"/>
        <w:rPr>
          <w:lang w:eastAsia="zh-TW"/>
        </w:rPr>
      </w:pPr>
      <w:del w:id="119" w:author="MacBook" w:date="2014-09-08T21:16:00Z">
        <w:r w:rsidDel="00385992">
          <w:rPr>
            <w:lang w:eastAsia="zh-TW"/>
          </w:rPr>
          <w:delText>Battery r</w:delText>
        </w:r>
      </w:del>
      <w:del w:id="120" w:author="MacBook" w:date="2014-09-08T21:53:00Z">
        <w:r w:rsidDel="00AC18DE">
          <w:rPr>
            <w:lang w:eastAsia="zh-TW"/>
          </w:rPr>
          <w:delText>un</w:delText>
        </w:r>
      </w:del>
      <w:del w:id="121" w:author="MacBook" w:date="2014-09-08T21:15:00Z">
        <w:r w:rsidDel="00397BF8">
          <w:rPr>
            <w:lang w:eastAsia="zh-TW"/>
          </w:rPr>
          <w:delText>s</w:delText>
        </w:r>
      </w:del>
      <w:del w:id="122" w:author="MacBook" w:date="2014-09-08T21:53:00Z">
        <w:r w:rsidDel="00AC18DE">
          <w:rPr>
            <w:lang w:eastAsia="zh-TW"/>
          </w:rPr>
          <w:delText xml:space="preserve"> out</w:delText>
        </w:r>
      </w:del>
      <w:ins w:id="123" w:author="MacBook" w:date="2014-09-08T21:16:00Z">
        <w:r w:rsidR="00385992">
          <w:rPr>
            <w:lang w:eastAsia="zh-TW"/>
          </w:rPr>
          <w:t>Battery</w:t>
        </w:r>
      </w:ins>
      <w:ins w:id="124" w:author="MacBook" w:date="2014-09-08T21:53:00Z">
        <w:r w:rsidR="00AC18DE">
          <w:rPr>
            <w:lang w:eastAsia="zh-TW"/>
          </w:rPr>
          <w:t xml:space="preserve"> running-out</w:t>
        </w:r>
      </w:ins>
    </w:p>
    <w:p w14:paraId="10DAB323" w14:textId="77777777" w:rsidR="001031A7" w:rsidRDefault="00AC18DE" w:rsidP="001031A7">
      <w:pPr>
        <w:pStyle w:val="a9"/>
        <w:numPr>
          <w:ilvl w:val="1"/>
          <w:numId w:val="45"/>
        </w:numPr>
        <w:spacing w:line="360" w:lineRule="auto"/>
        <w:rPr>
          <w:lang w:eastAsia="zh-TW"/>
        </w:rPr>
      </w:pPr>
      <w:ins w:id="125" w:author="MacBook" w:date="2014-09-08T21:54:00Z">
        <w:r>
          <w:rPr>
            <w:lang w:eastAsia="zh-TW"/>
          </w:rPr>
          <w:t>Firstly, t</w:t>
        </w:r>
      </w:ins>
      <w:del w:id="126" w:author="MacBook" w:date="2014-09-08T21:54:00Z">
        <w:r w:rsidR="001031A7" w:rsidDel="00AC18DE">
          <w:rPr>
            <w:lang w:eastAsia="zh-TW"/>
          </w:rPr>
          <w:delText>T</w:delText>
        </w:r>
      </w:del>
      <w:r w:rsidR="001031A7">
        <w:rPr>
          <w:lang w:eastAsia="zh-TW"/>
        </w:rPr>
        <w:t xml:space="preserve">here </w:t>
      </w:r>
      <w:ins w:id="127" w:author="MacBook" w:date="2014-09-08T21:16:00Z">
        <w:r w:rsidR="00385992">
          <w:rPr>
            <w:lang w:eastAsia="zh-TW"/>
          </w:rPr>
          <w:t xml:space="preserve">is a potential </w:t>
        </w:r>
      </w:ins>
      <w:del w:id="128" w:author="MacBook" w:date="2014-09-08T21:16:00Z">
        <w:r w:rsidR="001031A7" w:rsidDel="00385992">
          <w:rPr>
            <w:lang w:eastAsia="zh-TW"/>
          </w:rPr>
          <w:delText xml:space="preserve">will have a </w:delText>
        </w:r>
      </w:del>
      <w:r w:rsidR="001031A7">
        <w:rPr>
          <w:lang w:eastAsia="zh-TW"/>
        </w:rPr>
        <w:t xml:space="preserve">risk that battery runs out during the </w:t>
      </w:r>
      <w:del w:id="129" w:author="MacBook" w:date="2014-09-08T21:17:00Z">
        <w:r w:rsidR="001031A7" w:rsidDel="00385992">
          <w:rPr>
            <w:lang w:eastAsia="zh-TW"/>
          </w:rPr>
          <w:delText xml:space="preserve">project </w:delText>
        </w:r>
      </w:del>
      <w:ins w:id="130" w:author="MacBook" w:date="2014-09-08T21:17:00Z">
        <w:r w:rsidR="00385992">
          <w:rPr>
            <w:lang w:eastAsia="zh-TW"/>
          </w:rPr>
          <w:t xml:space="preserve">testing period.  This </w:t>
        </w:r>
      </w:ins>
      <w:del w:id="131" w:author="MacBook" w:date="2014-09-08T21:17:00Z">
        <w:r w:rsidR="001031A7" w:rsidDel="00385992">
          <w:rPr>
            <w:lang w:eastAsia="zh-TW"/>
          </w:rPr>
          <w:delText xml:space="preserve">which </w:delText>
        </w:r>
      </w:del>
      <w:r w:rsidR="001031A7">
        <w:rPr>
          <w:lang w:eastAsia="zh-TW"/>
        </w:rPr>
        <w:t xml:space="preserve">will lead the robot </w:t>
      </w:r>
      <w:del w:id="132" w:author="MacBook" w:date="2014-09-08T21:18:00Z">
        <w:r w:rsidR="001031A7" w:rsidDel="00385992">
          <w:rPr>
            <w:lang w:eastAsia="zh-TW"/>
          </w:rPr>
          <w:delText xml:space="preserve">cannot </w:delText>
        </w:r>
      </w:del>
      <w:ins w:id="133" w:author="MacBook" w:date="2014-09-08T21:18:00Z">
        <w:r w:rsidR="00385992">
          <w:rPr>
            <w:lang w:eastAsia="zh-TW"/>
          </w:rPr>
          <w:t xml:space="preserve">unable </w:t>
        </w:r>
        <w:commentRangeStart w:id="134"/>
        <w:r w:rsidR="00385992">
          <w:rPr>
            <w:lang w:eastAsia="zh-TW"/>
          </w:rPr>
          <w:t xml:space="preserve">to </w:t>
        </w:r>
      </w:ins>
      <w:r w:rsidR="001031A7">
        <w:rPr>
          <w:lang w:eastAsia="zh-TW"/>
        </w:rPr>
        <w:t>move properly</w:t>
      </w:r>
      <w:commentRangeEnd w:id="134"/>
      <w:r w:rsidR="00385992">
        <w:rPr>
          <w:rStyle w:val="afa"/>
          <w:vanish/>
        </w:rPr>
        <w:commentReference w:id="134"/>
      </w:r>
      <w:r w:rsidR="001031A7">
        <w:rPr>
          <w:lang w:eastAsia="zh-TW"/>
        </w:rPr>
        <w:t xml:space="preserve">. Also, as movement control is designed </w:t>
      </w:r>
      <w:commentRangeStart w:id="135"/>
      <w:r w:rsidR="001031A7">
        <w:rPr>
          <w:lang w:eastAsia="zh-TW"/>
        </w:rPr>
        <w:t xml:space="preserve">to use set power volume </w:t>
      </w:r>
      <w:commentRangeEnd w:id="135"/>
      <w:r w:rsidR="00385992">
        <w:rPr>
          <w:rStyle w:val="afa"/>
          <w:vanish/>
        </w:rPr>
        <w:commentReference w:id="135"/>
      </w:r>
      <w:r w:rsidR="001031A7">
        <w:rPr>
          <w:lang w:eastAsia="zh-TW"/>
        </w:rPr>
        <w:t xml:space="preserve">if </w:t>
      </w:r>
      <w:proofErr w:type="spellStart"/>
      <w:r w:rsidR="001031A7">
        <w:rPr>
          <w:lang w:eastAsia="zh-TW"/>
        </w:rPr>
        <w:t>b</w:t>
      </w:r>
      <w:ins w:id="136" w:author="MacBook" w:date="2014-09-08T21:21:00Z">
        <w:r w:rsidR="00385992">
          <w:rPr>
            <w:lang w:eastAsia="zh-TW"/>
          </w:rPr>
          <w:t>the</w:t>
        </w:r>
        <w:proofErr w:type="spellEnd"/>
        <w:r w:rsidR="00385992">
          <w:rPr>
            <w:lang w:eastAsia="zh-TW"/>
          </w:rPr>
          <w:t xml:space="preserve"> </w:t>
        </w:r>
      </w:ins>
      <w:proofErr w:type="spellStart"/>
      <w:r w:rsidR="001031A7">
        <w:rPr>
          <w:lang w:eastAsia="zh-TW"/>
        </w:rPr>
        <w:t>attery</w:t>
      </w:r>
      <w:proofErr w:type="spellEnd"/>
      <w:r w:rsidR="001031A7">
        <w:rPr>
          <w:lang w:eastAsia="zh-TW"/>
        </w:rPr>
        <w:t xml:space="preserve"> cannot provide enough power the mov</w:t>
      </w:r>
      <w:ins w:id="137" w:author="MacBook" w:date="2014-09-08T21:21:00Z">
        <w:r w:rsidR="00385992">
          <w:rPr>
            <w:lang w:eastAsia="zh-TW"/>
          </w:rPr>
          <w:t>ing</w:t>
        </w:r>
      </w:ins>
      <w:del w:id="138" w:author="MacBook" w:date="2014-09-08T21:21:00Z">
        <w:r w:rsidR="001031A7" w:rsidDel="00385992">
          <w:rPr>
            <w:lang w:eastAsia="zh-TW"/>
          </w:rPr>
          <w:delText>e</w:delText>
        </w:r>
      </w:del>
      <w:r w:rsidR="001031A7">
        <w:rPr>
          <w:lang w:eastAsia="zh-TW"/>
        </w:rPr>
        <w:t xml:space="preserve"> distance may be affected. </w:t>
      </w:r>
      <w:del w:id="139" w:author="MacBook" w:date="2014-09-08T21:20:00Z">
        <w:r w:rsidR="001031A7" w:rsidDel="00385992">
          <w:rPr>
            <w:lang w:eastAsia="zh-TW"/>
          </w:rPr>
          <w:delText>Moreover</w:delText>
        </w:r>
      </w:del>
      <w:ins w:id="140" w:author="MacBook" w:date="2014-09-08T21:20:00Z">
        <w:r w:rsidR="00385992">
          <w:rPr>
            <w:lang w:eastAsia="zh-TW"/>
          </w:rPr>
          <w:t>Therefore</w:t>
        </w:r>
      </w:ins>
      <w:r w:rsidR="001031A7">
        <w:rPr>
          <w:lang w:eastAsia="zh-TW"/>
        </w:rPr>
        <w:t>, full-charged backup batteries are prepared.</w:t>
      </w:r>
    </w:p>
    <w:p w14:paraId="31170F12" w14:textId="77777777" w:rsidR="001031A7" w:rsidRDefault="001031A7" w:rsidP="001031A7">
      <w:pPr>
        <w:spacing w:line="360" w:lineRule="auto"/>
        <w:rPr>
          <w:lang w:eastAsia="zh-TW"/>
        </w:rPr>
      </w:pPr>
    </w:p>
    <w:p w14:paraId="5CA9F8B5" w14:textId="77777777" w:rsidR="001031A7" w:rsidRDefault="00AC18DE" w:rsidP="001031A7">
      <w:pPr>
        <w:pStyle w:val="a9"/>
        <w:numPr>
          <w:ilvl w:val="0"/>
          <w:numId w:val="44"/>
        </w:numPr>
        <w:spacing w:line="360" w:lineRule="auto"/>
        <w:rPr>
          <w:lang w:eastAsia="zh-TW"/>
        </w:rPr>
      </w:pPr>
      <w:ins w:id="141" w:author="MacBook" w:date="2014-09-08T21:50:00Z">
        <w:r>
          <w:rPr>
            <w:lang w:eastAsia="zh-TW"/>
          </w:rPr>
          <w:t xml:space="preserve">Connection setup </w:t>
        </w:r>
      </w:ins>
      <w:del w:id="142" w:author="MacBook" w:date="2014-09-08T21:22:00Z">
        <w:r w:rsidR="001031A7" w:rsidDel="00385992">
          <w:rPr>
            <w:lang w:eastAsia="zh-TW"/>
          </w:rPr>
          <w:delText xml:space="preserve">Connection </w:delText>
        </w:r>
      </w:del>
      <w:del w:id="143" w:author="MacBook" w:date="2014-09-08T21:54:00Z">
        <w:r w:rsidR="001031A7" w:rsidDel="00AC18DE">
          <w:rPr>
            <w:lang w:eastAsia="zh-TW"/>
          </w:rPr>
          <w:delText xml:space="preserve">is </w:delText>
        </w:r>
      </w:del>
      <w:r w:rsidR="001031A7">
        <w:rPr>
          <w:lang w:eastAsia="zh-TW"/>
        </w:rPr>
        <w:t>disabled</w:t>
      </w:r>
    </w:p>
    <w:p w14:paraId="7FB7296B" w14:textId="77777777" w:rsidR="001031A7" w:rsidRDefault="00AC18DE" w:rsidP="001031A7">
      <w:pPr>
        <w:pStyle w:val="a9"/>
        <w:numPr>
          <w:ilvl w:val="1"/>
          <w:numId w:val="44"/>
        </w:numPr>
        <w:spacing w:line="360" w:lineRule="auto"/>
        <w:rPr>
          <w:lang w:eastAsia="zh-TW"/>
        </w:rPr>
      </w:pPr>
      <w:ins w:id="144" w:author="MacBook" w:date="2014-09-08T21:54:00Z">
        <w:r>
          <w:rPr>
            <w:lang w:eastAsia="zh-TW"/>
          </w:rPr>
          <w:lastRenderedPageBreak/>
          <w:t xml:space="preserve">Secondly, </w:t>
        </w:r>
        <w:proofErr w:type="gramStart"/>
        <w:r>
          <w:rPr>
            <w:lang w:eastAsia="zh-TW"/>
          </w:rPr>
          <w:t>a</w:t>
        </w:r>
      </w:ins>
      <w:proofErr w:type="gramEnd"/>
      <w:del w:id="145" w:author="MacBook" w:date="2014-09-08T21:54:00Z">
        <w:r w:rsidR="001031A7" w:rsidDel="00AC18DE">
          <w:rPr>
            <w:lang w:eastAsia="zh-TW"/>
          </w:rPr>
          <w:delText>A</w:delText>
        </w:r>
      </w:del>
      <w:r w:rsidR="001031A7">
        <w:rPr>
          <w:lang w:eastAsia="zh-TW"/>
        </w:rPr>
        <w:t xml:space="preserve">s there </w:t>
      </w:r>
      <w:del w:id="146" w:author="MacBook" w:date="2014-09-08T21:22:00Z">
        <w:r w:rsidR="001031A7" w:rsidDel="00385992">
          <w:rPr>
            <w:lang w:eastAsia="zh-TW"/>
          </w:rPr>
          <w:delText xml:space="preserve">is </w:delText>
        </w:r>
      </w:del>
      <w:ins w:id="147" w:author="MacBook" w:date="2014-09-08T21:22:00Z">
        <w:r w:rsidR="00385992">
          <w:rPr>
            <w:lang w:eastAsia="zh-TW"/>
          </w:rPr>
          <w:t xml:space="preserve">are </w:t>
        </w:r>
      </w:ins>
      <w:r w:rsidR="001031A7">
        <w:rPr>
          <w:lang w:eastAsia="zh-TW"/>
        </w:rPr>
        <w:t xml:space="preserve">too </w:t>
      </w:r>
      <w:del w:id="148" w:author="MacBook" w:date="2014-09-08T21:22:00Z">
        <w:r w:rsidR="001031A7" w:rsidDel="00385992">
          <w:rPr>
            <w:lang w:eastAsia="zh-TW"/>
          </w:rPr>
          <w:delText xml:space="preserve">many </w:delText>
        </w:r>
      </w:del>
      <w:ins w:id="149" w:author="MacBook" w:date="2014-09-08T21:22:00Z">
        <w:r w:rsidR="00385992">
          <w:rPr>
            <w:lang w:eastAsia="zh-TW"/>
          </w:rPr>
          <w:t xml:space="preserve">much </w:t>
        </w:r>
      </w:ins>
      <w:r w:rsidR="001031A7">
        <w:rPr>
          <w:lang w:eastAsia="zh-TW"/>
        </w:rPr>
        <w:t xml:space="preserve">radio signals in the campus, Bluetooth connection may be interfered. This </w:t>
      </w:r>
      <w:del w:id="150" w:author="MacBook" w:date="2014-09-08T21:50:00Z">
        <w:r w:rsidR="001031A7" w:rsidDel="00AC18DE">
          <w:rPr>
            <w:lang w:eastAsia="zh-TW"/>
          </w:rPr>
          <w:delText xml:space="preserve">may </w:delText>
        </w:r>
      </w:del>
      <w:ins w:id="151" w:author="MacBook" w:date="2014-09-08T21:44:00Z">
        <w:r w:rsidR="003B0F06">
          <w:rPr>
            <w:lang w:eastAsia="zh-TW"/>
          </w:rPr>
          <w:t>make</w:t>
        </w:r>
      </w:ins>
      <w:ins w:id="152" w:author="MacBook" w:date="2014-09-08T21:50:00Z">
        <w:r>
          <w:rPr>
            <w:lang w:eastAsia="zh-TW"/>
          </w:rPr>
          <w:t>s</w:t>
        </w:r>
      </w:ins>
      <w:ins w:id="153" w:author="MacBook" w:date="2014-09-08T21:44:00Z">
        <w:r w:rsidR="003B0F06">
          <w:rPr>
            <w:lang w:eastAsia="zh-TW"/>
          </w:rPr>
          <w:t xml:space="preserve"> it impossible to set up </w:t>
        </w:r>
      </w:ins>
      <w:ins w:id="154" w:author="MacBook" w:date="2014-09-08T21:45:00Z">
        <w:r w:rsidR="003B0F06">
          <w:rPr>
            <w:lang w:eastAsia="zh-TW"/>
          </w:rPr>
          <w:t xml:space="preserve">the </w:t>
        </w:r>
      </w:ins>
      <w:del w:id="155" w:author="MacBook" w:date="2014-09-08T21:23:00Z">
        <w:r w:rsidR="001031A7" w:rsidDel="00385992">
          <w:rPr>
            <w:lang w:eastAsia="zh-TW"/>
          </w:rPr>
          <w:delText xml:space="preserve">cause cannot set up </w:delText>
        </w:r>
      </w:del>
      <w:r w:rsidR="001031A7">
        <w:rPr>
          <w:lang w:eastAsia="zh-TW"/>
        </w:rPr>
        <w:t xml:space="preserve">connection between the computer and the robot. If this </w:t>
      </w:r>
      <w:del w:id="156" w:author="MacBook" w:date="2014-09-08T21:51:00Z">
        <w:r w:rsidR="001031A7" w:rsidDel="00AC18DE">
          <w:rPr>
            <w:lang w:eastAsia="zh-TW"/>
          </w:rPr>
          <w:delText xml:space="preserve">situation </w:delText>
        </w:r>
      </w:del>
      <w:r w:rsidR="001031A7">
        <w:rPr>
          <w:lang w:eastAsia="zh-TW"/>
        </w:rPr>
        <w:t xml:space="preserve">happens, it is </w:t>
      </w:r>
      <w:del w:id="157" w:author="MacBook" w:date="2014-09-08T21:24:00Z">
        <w:r w:rsidR="001031A7" w:rsidDel="00385992">
          <w:rPr>
            <w:lang w:eastAsia="zh-TW"/>
          </w:rPr>
          <w:delText xml:space="preserve">considered </w:delText>
        </w:r>
      </w:del>
      <w:ins w:id="158" w:author="MacBook" w:date="2014-09-08T21:24:00Z">
        <w:r w:rsidR="00385992">
          <w:rPr>
            <w:lang w:eastAsia="zh-TW"/>
          </w:rPr>
          <w:t xml:space="preserve">tested to be feasible </w:t>
        </w:r>
      </w:ins>
      <w:r w:rsidR="001031A7">
        <w:rPr>
          <w:lang w:eastAsia="zh-TW"/>
        </w:rPr>
        <w:t xml:space="preserve">to move to another place, for example the rooftop, to </w:t>
      </w:r>
      <w:ins w:id="159" w:author="MacBook" w:date="2014-09-08T21:24:00Z">
        <w:r w:rsidR="00385992">
          <w:rPr>
            <w:lang w:eastAsia="zh-TW"/>
          </w:rPr>
          <w:t>re</w:t>
        </w:r>
      </w:ins>
      <w:r w:rsidR="001031A7">
        <w:rPr>
          <w:lang w:eastAsia="zh-TW"/>
        </w:rPr>
        <w:t xml:space="preserve">set </w:t>
      </w:r>
      <w:del w:id="160" w:author="MacBook" w:date="2014-09-08T21:24:00Z">
        <w:r w:rsidR="001031A7" w:rsidDel="00385992">
          <w:rPr>
            <w:lang w:eastAsia="zh-TW"/>
          </w:rPr>
          <w:delText xml:space="preserve">up </w:delText>
        </w:r>
      </w:del>
      <w:ins w:id="161" w:author="MacBook" w:date="2014-09-08T21:24:00Z">
        <w:r w:rsidR="00385992">
          <w:rPr>
            <w:lang w:eastAsia="zh-TW"/>
          </w:rPr>
          <w:t xml:space="preserve">the </w:t>
        </w:r>
      </w:ins>
      <w:r w:rsidR="001031A7">
        <w:rPr>
          <w:lang w:eastAsia="zh-TW"/>
        </w:rPr>
        <w:t xml:space="preserve">connection. </w:t>
      </w:r>
      <w:ins w:id="162" w:author="MacBook" w:date="2014-09-08T21:39:00Z">
        <w:r w:rsidR="003B0F06">
          <w:rPr>
            <w:lang w:eastAsia="zh-TW"/>
          </w:rPr>
          <w:t xml:space="preserve">The connection set up process can be performed at </w:t>
        </w:r>
      </w:ins>
      <w:del w:id="163" w:author="MacBook" w:date="2014-09-08T21:39:00Z">
        <w:r w:rsidR="001031A7" w:rsidDel="003B0F06">
          <w:rPr>
            <w:lang w:eastAsia="zh-TW"/>
          </w:rPr>
          <w:delText xml:space="preserve">As </w:delText>
        </w:r>
      </w:del>
      <w:r w:rsidR="001031A7">
        <w:rPr>
          <w:lang w:eastAsia="zh-TW"/>
        </w:rPr>
        <w:t xml:space="preserve">the rooftop </w:t>
      </w:r>
      <w:del w:id="164" w:author="MacBook" w:date="2014-09-08T21:40:00Z">
        <w:r w:rsidR="001031A7" w:rsidDel="003B0F06">
          <w:rPr>
            <w:lang w:eastAsia="zh-TW"/>
          </w:rPr>
          <w:delText xml:space="preserve">is </w:delText>
        </w:r>
      </w:del>
      <w:del w:id="165" w:author="MacBook" w:date="2014-09-08T21:38:00Z">
        <w:r w:rsidR="001031A7" w:rsidDel="003B0F06">
          <w:rPr>
            <w:lang w:eastAsia="zh-TW"/>
          </w:rPr>
          <w:delText xml:space="preserve">in </w:delText>
        </w:r>
      </w:del>
      <w:del w:id="166" w:author="MacBook" w:date="2014-09-08T21:40:00Z">
        <w:r w:rsidR="001031A7" w:rsidDel="003B0F06">
          <w:rPr>
            <w:lang w:eastAsia="zh-TW"/>
          </w:rPr>
          <w:delText xml:space="preserve">the top </w:delText>
        </w:r>
      </w:del>
      <w:r w:rsidR="001031A7">
        <w:rPr>
          <w:lang w:eastAsia="zh-TW"/>
        </w:rPr>
        <w:t>of the teaching building,</w:t>
      </w:r>
      <w:ins w:id="167" w:author="MacBook" w:date="2014-09-08T21:40:00Z">
        <w:r w:rsidR="003B0F06">
          <w:rPr>
            <w:lang w:eastAsia="zh-TW"/>
          </w:rPr>
          <w:t xml:space="preserve"> as</w:t>
        </w:r>
      </w:ins>
      <w:r w:rsidR="001031A7">
        <w:rPr>
          <w:lang w:eastAsia="zh-TW"/>
        </w:rPr>
        <w:t xml:space="preserve"> there is less interferes. </w:t>
      </w:r>
      <w:del w:id="168" w:author="MacBook" w:date="2014-09-08T21:39:00Z">
        <w:r w:rsidR="001031A7" w:rsidDel="003B0F06">
          <w:rPr>
            <w:lang w:eastAsia="zh-TW"/>
          </w:rPr>
          <w:delText>And the connection set up process can be done</w:delText>
        </w:r>
      </w:del>
      <w:del w:id="169" w:author="MacBook" w:date="2014-09-08T21:51:00Z">
        <w:r w:rsidR="001031A7" w:rsidDel="00AC18DE">
          <w:rPr>
            <w:lang w:eastAsia="zh-TW"/>
          </w:rPr>
          <w:delText xml:space="preserve">. Since </w:delText>
        </w:r>
      </w:del>
      <w:ins w:id="170" w:author="MacBook" w:date="2014-09-08T21:51:00Z">
        <w:r>
          <w:rPr>
            <w:lang w:eastAsia="zh-TW"/>
          </w:rPr>
          <w:t>O</w:t>
        </w:r>
      </w:ins>
      <w:del w:id="171" w:author="MacBook" w:date="2014-09-08T21:51:00Z">
        <w:r w:rsidR="001031A7" w:rsidDel="00AC18DE">
          <w:rPr>
            <w:lang w:eastAsia="zh-TW"/>
          </w:rPr>
          <w:delText>o</w:delText>
        </w:r>
      </w:del>
      <w:r w:rsidR="001031A7">
        <w:rPr>
          <w:lang w:eastAsia="zh-TW"/>
        </w:rPr>
        <w:t xml:space="preserve">nce the connection is set up it will not </w:t>
      </w:r>
      <w:ins w:id="172" w:author="MacBook" w:date="2014-09-08T21:48:00Z">
        <w:r>
          <w:rPr>
            <w:lang w:eastAsia="zh-TW"/>
          </w:rPr>
          <w:t xml:space="preserve">be </w:t>
        </w:r>
      </w:ins>
      <w:r w:rsidR="001031A7">
        <w:rPr>
          <w:lang w:eastAsia="zh-TW"/>
        </w:rPr>
        <w:t>disconnect</w:t>
      </w:r>
      <w:ins w:id="173" w:author="MacBook" w:date="2014-09-08T21:48:00Z">
        <w:r>
          <w:rPr>
            <w:lang w:eastAsia="zh-TW"/>
          </w:rPr>
          <w:t>ed</w:t>
        </w:r>
      </w:ins>
      <w:r w:rsidR="001031A7">
        <w:rPr>
          <w:lang w:eastAsia="zh-TW"/>
        </w:rPr>
        <w:t xml:space="preserve"> until disconnect </w:t>
      </w:r>
      <w:ins w:id="174" w:author="MacBook" w:date="2014-09-08T21:46:00Z">
        <w:r w:rsidR="003B0F06">
          <w:rPr>
            <w:lang w:eastAsia="zh-TW"/>
          </w:rPr>
          <w:t xml:space="preserve">operation </w:t>
        </w:r>
      </w:ins>
      <w:r w:rsidR="001031A7">
        <w:rPr>
          <w:lang w:eastAsia="zh-TW"/>
        </w:rPr>
        <w:t xml:space="preserve">is </w:t>
      </w:r>
      <w:del w:id="175" w:author="MacBook" w:date="2014-09-08T21:47:00Z">
        <w:r w:rsidR="001031A7" w:rsidDel="00AC18DE">
          <w:rPr>
            <w:lang w:eastAsia="zh-TW"/>
          </w:rPr>
          <w:delText>operated</w:delText>
        </w:r>
      </w:del>
      <w:ins w:id="176" w:author="MacBook" w:date="2014-09-08T21:47:00Z">
        <w:r>
          <w:rPr>
            <w:lang w:eastAsia="zh-TW"/>
          </w:rPr>
          <w:t>triggered</w:t>
        </w:r>
      </w:ins>
      <w:r w:rsidR="001031A7">
        <w:rPr>
          <w:lang w:eastAsia="zh-TW"/>
        </w:rPr>
        <w:t xml:space="preserve">, </w:t>
      </w:r>
      <w:ins w:id="177" w:author="MacBook" w:date="2014-09-08T21:48:00Z">
        <w:r>
          <w:rPr>
            <w:lang w:eastAsia="zh-TW"/>
          </w:rPr>
          <w:t xml:space="preserve">and </w:t>
        </w:r>
      </w:ins>
      <w:r w:rsidR="001031A7">
        <w:rPr>
          <w:lang w:eastAsia="zh-TW"/>
        </w:rPr>
        <w:t xml:space="preserve">after </w:t>
      </w:r>
      <w:ins w:id="178" w:author="MacBook" w:date="2014-09-08T21:48:00Z">
        <w:r>
          <w:rPr>
            <w:lang w:eastAsia="zh-TW"/>
          </w:rPr>
          <w:t xml:space="preserve">connection </w:t>
        </w:r>
      </w:ins>
      <w:r w:rsidR="001031A7">
        <w:rPr>
          <w:lang w:eastAsia="zh-TW"/>
        </w:rPr>
        <w:t>set up</w:t>
      </w:r>
      <w:del w:id="179" w:author="MacBook" w:date="2014-09-08T21:48:00Z">
        <w:r w:rsidR="001031A7" w:rsidDel="00AC18DE">
          <w:rPr>
            <w:lang w:eastAsia="zh-TW"/>
          </w:rPr>
          <w:delText xml:space="preserve"> connection</w:delText>
        </w:r>
      </w:del>
      <w:r w:rsidR="001031A7">
        <w:rPr>
          <w:lang w:eastAsia="zh-TW"/>
        </w:rPr>
        <w:t xml:space="preserve">, everything can be move back to the lab and </w:t>
      </w:r>
      <w:del w:id="180" w:author="MacBook" w:date="2014-09-08T21:48:00Z">
        <w:r w:rsidR="001031A7" w:rsidDel="00AC18DE">
          <w:rPr>
            <w:lang w:eastAsia="zh-TW"/>
          </w:rPr>
          <w:delText xml:space="preserve">continue </w:delText>
        </w:r>
      </w:del>
      <w:ins w:id="181" w:author="MacBook" w:date="2014-09-08T21:48:00Z">
        <w:r>
          <w:rPr>
            <w:lang w:eastAsia="zh-TW"/>
          </w:rPr>
          <w:t>resume its normal operation</w:t>
        </w:r>
      </w:ins>
      <w:del w:id="182" w:author="MacBook" w:date="2014-09-08T21:48:00Z">
        <w:r w:rsidR="001031A7" w:rsidDel="00AC18DE">
          <w:rPr>
            <w:lang w:eastAsia="zh-TW"/>
          </w:rPr>
          <w:delText>the rest of the project</w:delText>
        </w:r>
      </w:del>
      <w:r w:rsidR="001031A7">
        <w:rPr>
          <w:lang w:eastAsia="zh-TW"/>
        </w:rPr>
        <w:t>.</w:t>
      </w:r>
    </w:p>
    <w:p w14:paraId="30BCDCC4" w14:textId="77777777" w:rsidR="001031A7" w:rsidRDefault="001031A7" w:rsidP="001031A7">
      <w:pPr>
        <w:spacing w:line="360" w:lineRule="auto"/>
        <w:rPr>
          <w:lang w:eastAsia="zh-TW"/>
        </w:rPr>
      </w:pPr>
    </w:p>
    <w:p w14:paraId="586E1E73" w14:textId="77777777" w:rsidR="001031A7" w:rsidRDefault="001031A7" w:rsidP="001031A7">
      <w:pPr>
        <w:pStyle w:val="a9"/>
        <w:numPr>
          <w:ilvl w:val="0"/>
          <w:numId w:val="43"/>
        </w:numPr>
        <w:spacing w:line="360" w:lineRule="auto"/>
        <w:rPr>
          <w:lang w:eastAsia="zh-TW"/>
        </w:rPr>
      </w:pPr>
      <w:r>
        <w:rPr>
          <w:lang w:eastAsia="zh-TW"/>
        </w:rPr>
        <w:t>Hard disk damage and data lost</w:t>
      </w:r>
    </w:p>
    <w:p w14:paraId="1392F40D" w14:textId="08916A6D" w:rsidR="001031A7" w:rsidDel="00635C3E" w:rsidRDefault="00AC18DE">
      <w:pPr>
        <w:pStyle w:val="a9"/>
        <w:numPr>
          <w:ilvl w:val="1"/>
          <w:numId w:val="43"/>
        </w:numPr>
        <w:spacing w:line="360" w:lineRule="auto"/>
        <w:ind w:left="1080"/>
        <w:rPr>
          <w:del w:id="183" w:author="Jyun Asakura" w:date="2014-09-10T02:46:00Z"/>
          <w:lang w:eastAsia="zh-TW"/>
        </w:rPr>
        <w:pPrChange w:id="184" w:author="Jyun Asakura" w:date="2014-09-10T02:46:00Z">
          <w:pPr>
            <w:pStyle w:val="a9"/>
            <w:numPr>
              <w:ilvl w:val="1"/>
              <w:numId w:val="43"/>
            </w:numPr>
            <w:spacing w:line="360" w:lineRule="auto"/>
            <w:ind w:left="1440" w:hanging="360"/>
          </w:pPr>
        </w:pPrChange>
      </w:pPr>
      <w:ins w:id="185" w:author="MacBook" w:date="2014-09-08T21:54:00Z">
        <w:r>
          <w:rPr>
            <w:lang w:eastAsia="zh-TW"/>
          </w:rPr>
          <w:t xml:space="preserve">Thirdly, </w:t>
        </w:r>
        <w:proofErr w:type="gramStart"/>
        <w:r>
          <w:rPr>
            <w:lang w:eastAsia="zh-TW"/>
          </w:rPr>
          <w:t>a</w:t>
        </w:r>
      </w:ins>
      <w:proofErr w:type="gramEnd"/>
      <w:del w:id="186" w:author="MacBook" w:date="2014-09-08T21:54:00Z">
        <w:r w:rsidR="001031A7" w:rsidDel="00AC18DE">
          <w:rPr>
            <w:lang w:eastAsia="zh-TW"/>
          </w:rPr>
          <w:delText>A</w:delText>
        </w:r>
      </w:del>
      <w:r w:rsidR="001031A7">
        <w:rPr>
          <w:lang w:eastAsia="zh-TW"/>
        </w:rPr>
        <w:t>ll the develop programs or documents may lost due to hard disk problem. Therefore, besides saving data in the local computer, at least one copy backup will be place</w:t>
      </w:r>
      <w:ins w:id="187" w:author="MacBook" w:date="2014-09-08T21:55:00Z">
        <w:r>
          <w:rPr>
            <w:lang w:eastAsia="zh-TW"/>
          </w:rPr>
          <w:t>d</w:t>
        </w:r>
      </w:ins>
      <w:r w:rsidR="001031A7">
        <w:rPr>
          <w:lang w:eastAsia="zh-TW"/>
        </w:rPr>
        <w:t xml:space="preserve"> in a USB and a backup copy will be put in the network. Once </w:t>
      </w:r>
      <w:proofErr w:type="spellStart"/>
      <w:r w:rsidR="001031A7">
        <w:rPr>
          <w:lang w:eastAsia="zh-TW"/>
        </w:rPr>
        <w:t>develope</w:t>
      </w:r>
      <w:ins w:id="188" w:author="MacBook" w:date="2014-09-08T21:55:00Z">
        <w:r>
          <w:rPr>
            <w:lang w:eastAsia="zh-TW"/>
          </w:rPr>
          <w:t>ment</w:t>
        </w:r>
      </w:ins>
      <w:proofErr w:type="spellEnd"/>
      <w:del w:id="189" w:author="MacBook" w:date="2014-09-08T21:55:00Z">
        <w:r w:rsidR="001031A7" w:rsidDel="00AC18DE">
          <w:rPr>
            <w:lang w:eastAsia="zh-TW"/>
          </w:rPr>
          <w:delText>d</w:delText>
        </w:r>
      </w:del>
      <w:r w:rsidR="001031A7">
        <w:rPr>
          <w:lang w:eastAsia="zh-TW"/>
        </w:rPr>
        <w:t xml:space="preserve"> data is lost, backup data will </w:t>
      </w:r>
      <w:ins w:id="190" w:author="MacBook" w:date="2014-09-08T21:56:00Z">
        <w:r>
          <w:rPr>
            <w:lang w:eastAsia="zh-TW"/>
          </w:rPr>
          <w:t xml:space="preserve">be </w:t>
        </w:r>
      </w:ins>
      <w:r w:rsidR="001031A7">
        <w:rPr>
          <w:lang w:eastAsia="zh-TW"/>
        </w:rPr>
        <w:t>use</w:t>
      </w:r>
      <w:ins w:id="191" w:author="MacBook" w:date="2014-09-08T21:56:00Z">
        <w:r>
          <w:rPr>
            <w:lang w:eastAsia="zh-TW"/>
          </w:rPr>
          <w:t>d</w:t>
        </w:r>
      </w:ins>
      <w:r w:rsidR="001031A7">
        <w:rPr>
          <w:lang w:eastAsia="zh-TW"/>
        </w:rPr>
        <w:t xml:space="preserve"> to continue the project. Furthermore, </w:t>
      </w:r>
      <w:ins w:id="192" w:author="Jyun Asakura" w:date="2014-09-10T02:46:00Z">
        <w:r w:rsidR="00635C3E">
          <w:rPr>
            <w:lang w:eastAsia="zh-TW"/>
          </w:rPr>
          <w:t>all files of the every process will have at least one backup copy so that the project can go back at any time.</w:t>
        </w:r>
      </w:ins>
      <w:commentRangeStart w:id="193"/>
      <w:del w:id="194" w:author="Jyun Asakura" w:date="2014-09-10T02:46:00Z">
        <w:r w:rsidR="001031A7" w:rsidDel="00635C3E">
          <w:rPr>
            <w:lang w:eastAsia="zh-TW"/>
          </w:rPr>
          <w:delText>all the updates will be done on a new copy of the previous version so that once update is incorrect, the older version can be found immediately.</w:delText>
        </w:r>
        <w:commentRangeEnd w:id="193"/>
        <w:r w:rsidDel="00635C3E">
          <w:rPr>
            <w:rStyle w:val="afa"/>
            <w:vanish/>
          </w:rPr>
          <w:commentReference w:id="193"/>
        </w:r>
      </w:del>
    </w:p>
    <w:p w14:paraId="07A95B23" w14:textId="77777777" w:rsidR="001031A7" w:rsidRDefault="001031A7">
      <w:pPr>
        <w:pStyle w:val="a9"/>
        <w:numPr>
          <w:ilvl w:val="1"/>
          <w:numId w:val="43"/>
        </w:numPr>
        <w:spacing w:line="360" w:lineRule="auto"/>
        <w:ind w:left="1080"/>
        <w:rPr>
          <w:lang w:eastAsia="zh-TW"/>
        </w:rPr>
        <w:pPrChange w:id="195" w:author="Jyun Asakura" w:date="2014-09-10T02:46:00Z">
          <w:pPr>
            <w:pStyle w:val="a9"/>
            <w:spacing w:line="360" w:lineRule="auto"/>
            <w:ind w:left="1080"/>
          </w:pPr>
        </w:pPrChange>
      </w:pPr>
    </w:p>
    <w:p w14:paraId="0719FAFA" w14:textId="77777777" w:rsidR="001031A7" w:rsidRDefault="001031A7" w:rsidP="001031A7">
      <w:pPr>
        <w:pStyle w:val="a9"/>
        <w:numPr>
          <w:ilvl w:val="0"/>
          <w:numId w:val="42"/>
        </w:numPr>
        <w:spacing w:line="360" w:lineRule="auto"/>
        <w:rPr>
          <w:lang w:eastAsia="zh-TW"/>
        </w:rPr>
      </w:pPr>
      <w:r>
        <w:rPr>
          <w:lang w:eastAsia="zh-TW"/>
        </w:rPr>
        <w:t>Motor out of function</w:t>
      </w:r>
    </w:p>
    <w:p w14:paraId="0ABDF136" w14:textId="77777777" w:rsidR="001031A7" w:rsidDel="0085462B" w:rsidRDefault="00AC18DE" w:rsidP="001031A7">
      <w:pPr>
        <w:pStyle w:val="a9"/>
        <w:numPr>
          <w:ilvl w:val="1"/>
          <w:numId w:val="42"/>
        </w:numPr>
        <w:spacing w:line="360" w:lineRule="auto"/>
        <w:rPr>
          <w:del w:id="196" w:author="MacBook" w:date="2014-09-08T21:59:00Z"/>
          <w:lang w:eastAsia="zh-TW"/>
        </w:rPr>
      </w:pPr>
      <w:ins w:id="197" w:author="MacBook" w:date="2014-09-08T21:54:00Z">
        <w:r>
          <w:rPr>
            <w:lang w:eastAsia="zh-TW"/>
          </w:rPr>
          <w:t xml:space="preserve">Last but not least, </w:t>
        </w:r>
      </w:ins>
      <w:r w:rsidR="001031A7">
        <w:rPr>
          <w:lang w:eastAsia="zh-TW"/>
        </w:rPr>
        <w:t>In case of accident, motor of the robot may be out of function. This m</w:t>
      </w:r>
      <w:ins w:id="198" w:author="MacBook" w:date="2014-09-08T21:57:00Z">
        <w:r>
          <w:rPr>
            <w:lang w:eastAsia="zh-TW"/>
          </w:rPr>
          <w:t xml:space="preserve">ight stop </w:t>
        </w:r>
      </w:ins>
      <w:del w:id="199" w:author="MacBook" w:date="2014-09-08T21:57:00Z">
        <w:r w:rsidR="001031A7" w:rsidDel="00AC18DE">
          <w:rPr>
            <w:lang w:eastAsia="zh-TW"/>
          </w:rPr>
          <w:delText xml:space="preserve">ay lead to </w:delText>
        </w:r>
      </w:del>
      <w:r w:rsidR="001031A7">
        <w:rPr>
          <w:lang w:eastAsia="zh-TW"/>
        </w:rPr>
        <w:t xml:space="preserve">the robot </w:t>
      </w:r>
      <w:ins w:id="200" w:author="MacBook" w:date="2014-09-08T21:57:00Z">
        <w:r>
          <w:rPr>
            <w:lang w:eastAsia="zh-TW"/>
          </w:rPr>
          <w:t xml:space="preserve">from </w:t>
        </w:r>
      </w:ins>
      <w:del w:id="201" w:author="MacBook" w:date="2014-09-08T21:57:00Z">
        <w:r w:rsidR="001031A7" w:rsidDel="0085462B">
          <w:rPr>
            <w:lang w:eastAsia="zh-TW"/>
          </w:rPr>
          <w:delText xml:space="preserve">cannot </w:delText>
        </w:r>
      </w:del>
      <w:r w:rsidR="001031A7">
        <w:rPr>
          <w:lang w:eastAsia="zh-TW"/>
        </w:rPr>
        <w:t>mov</w:t>
      </w:r>
      <w:ins w:id="202" w:author="MacBook" w:date="2014-09-08T21:57:00Z">
        <w:r w:rsidR="0085462B">
          <w:rPr>
            <w:lang w:eastAsia="zh-TW"/>
          </w:rPr>
          <w:t>ing</w:t>
        </w:r>
      </w:ins>
      <w:del w:id="203" w:author="MacBook" w:date="2014-09-08T21:57:00Z">
        <w:r w:rsidR="001031A7" w:rsidDel="0085462B">
          <w:rPr>
            <w:lang w:eastAsia="zh-TW"/>
          </w:rPr>
          <w:delText>e</w:delText>
        </w:r>
      </w:del>
      <w:r w:rsidR="001031A7">
        <w:rPr>
          <w:lang w:eastAsia="zh-TW"/>
        </w:rPr>
        <w:t xml:space="preserve">. If this happen, </w:t>
      </w:r>
      <w:ins w:id="204" w:author="MacBook" w:date="2014-09-08T21:58:00Z">
        <w:r w:rsidR="0085462B">
          <w:rPr>
            <w:lang w:eastAsia="zh-TW"/>
          </w:rPr>
          <w:t xml:space="preserve">it is necessary to </w:t>
        </w:r>
      </w:ins>
      <w:r w:rsidR="001031A7">
        <w:rPr>
          <w:lang w:eastAsia="zh-TW"/>
        </w:rPr>
        <w:t xml:space="preserve">replace motor </w:t>
      </w:r>
      <w:ins w:id="205" w:author="MacBook" w:date="2014-09-08T21:58:00Z">
        <w:r w:rsidR="0085462B">
          <w:rPr>
            <w:lang w:eastAsia="zh-TW"/>
          </w:rPr>
          <w:t xml:space="preserve">with a backup that is </w:t>
        </w:r>
      </w:ins>
      <w:del w:id="206" w:author="MacBook" w:date="2014-09-08T21:58:00Z">
        <w:r w:rsidR="001031A7" w:rsidDel="0085462B">
          <w:rPr>
            <w:lang w:eastAsia="zh-TW"/>
          </w:rPr>
          <w:delText xml:space="preserve">needs to be </w:delText>
        </w:r>
      </w:del>
      <w:del w:id="207" w:author="MacBook" w:date="2014-09-08T22:00:00Z">
        <w:r w:rsidR="001031A7" w:rsidDel="0085462B">
          <w:rPr>
            <w:lang w:eastAsia="zh-TW"/>
          </w:rPr>
          <w:delText>b</w:delText>
        </w:r>
      </w:del>
      <w:ins w:id="208" w:author="MacBook" w:date="2014-09-08T22:00:00Z">
        <w:r w:rsidR="0085462B">
          <w:rPr>
            <w:lang w:eastAsia="zh-TW"/>
          </w:rPr>
          <w:t xml:space="preserve">in place </w:t>
        </w:r>
      </w:ins>
      <w:del w:id="209" w:author="MacBook" w:date="2014-09-08T21:58:00Z">
        <w:r w:rsidR="001031A7" w:rsidDel="0085462B">
          <w:rPr>
            <w:lang w:eastAsia="zh-TW"/>
          </w:rPr>
          <w:delText>r</w:delText>
        </w:r>
      </w:del>
      <w:del w:id="210" w:author="MacBook" w:date="2014-09-08T22:00:00Z">
        <w:r w:rsidR="001031A7" w:rsidDel="0085462B">
          <w:rPr>
            <w:lang w:eastAsia="zh-TW"/>
          </w:rPr>
          <w:delText>ought</w:delText>
        </w:r>
      </w:del>
      <w:ins w:id="211" w:author="MacBook" w:date="2014-09-08T21:59:00Z">
        <w:r w:rsidR="0085462B">
          <w:rPr>
            <w:lang w:eastAsia="zh-TW"/>
          </w:rPr>
          <w:t>.</w:t>
        </w:r>
      </w:ins>
      <w:del w:id="212" w:author="MacBook" w:date="2014-09-08T21:59:00Z">
        <w:r w:rsidR="001031A7" w:rsidDel="0085462B">
          <w:rPr>
            <w:lang w:eastAsia="zh-TW"/>
          </w:rPr>
          <w:delText>.</w:delText>
        </w:r>
      </w:del>
    </w:p>
    <w:p w14:paraId="33DB546C" w14:textId="77777777" w:rsidR="001031A7" w:rsidRPr="00D00727" w:rsidDel="0085462B" w:rsidRDefault="001031A7">
      <w:pPr>
        <w:pStyle w:val="a9"/>
        <w:numPr>
          <w:ilvl w:val="1"/>
          <w:numId w:val="42"/>
        </w:numPr>
        <w:spacing w:line="360" w:lineRule="auto"/>
        <w:ind w:left="1080"/>
        <w:rPr>
          <w:del w:id="213" w:author="MacBook" w:date="2014-09-08T21:59:00Z"/>
        </w:rPr>
        <w:pPrChange w:id="214" w:author="MacBook" w:date="2014-09-08T21:59:00Z">
          <w:pPr>
            <w:pStyle w:val="a9"/>
            <w:spacing w:line="360" w:lineRule="auto"/>
            <w:ind w:left="1080"/>
          </w:pPr>
        </w:pPrChange>
      </w:pPr>
      <w:del w:id="215" w:author="MacBook" w:date="2014-09-08T21:59:00Z">
        <w:r w:rsidRPr="00D00727" w:rsidDel="0085462B">
          <w:delText xml:space="preserve">You are to determine (either quantitatively or qualitatively) the risks related to a concrete situation and a recognized threat to your project.  Contingency plans should also be stated.  </w:delText>
        </w:r>
      </w:del>
    </w:p>
    <w:p w14:paraId="004288BB" w14:textId="77777777" w:rsidR="00FD7B4D" w:rsidRPr="00D00727" w:rsidRDefault="00FD7B4D">
      <w:pPr>
        <w:pStyle w:val="a9"/>
        <w:numPr>
          <w:ilvl w:val="1"/>
          <w:numId w:val="42"/>
        </w:numPr>
        <w:spacing w:line="360" w:lineRule="auto"/>
        <w:pPrChange w:id="216" w:author="MacBook" w:date="2014-09-08T21:59:00Z">
          <w:pPr>
            <w:spacing w:line="360" w:lineRule="auto"/>
          </w:pPr>
        </w:pPrChange>
      </w:pPr>
    </w:p>
    <w:p w14:paraId="13842B14" w14:textId="77777777" w:rsidR="00FD7B4D" w:rsidDel="00AC18DE" w:rsidRDefault="001031A7" w:rsidP="00FD7B4D">
      <w:pPr>
        <w:spacing w:line="360" w:lineRule="auto"/>
        <w:rPr>
          <w:del w:id="217" w:author="MacBook" w:date="2014-09-08T21:51:00Z"/>
          <w:lang w:eastAsia="zh-TW"/>
        </w:rPr>
      </w:pPr>
      <w:del w:id="218" w:author="MacBook" w:date="2014-09-08T21:51:00Z">
        <w:r w:rsidRPr="00D00727" w:rsidDel="00AC18DE">
          <w:delText xml:space="preserve">This section describes the key risks of your project.  </w:delText>
        </w:r>
        <w:r w:rsidR="00FD7B4D" w:rsidRPr="00D00727" w:rsidDel="00AC18DE">
          <w:delText xml:space="preserve">For example, if you work on a web crawler project in a specific website, there are possibilities that the crawler is forbidden by </w:delText>
        </w:r>
        <w:r w:rsidR="00FD7B4D" w:rsidRPr="00D00727" w:rsidDel="00AC18DE">
          <w:lastRenderedPageBreak/>
          <w:delText>the website when they discover your intention. If you work on a hardware-related project, there are possibilities that the hardware cannot be delivered on time. Such kind of threats that potentially delay or even fail your project should be pre-cautioned and stated here.</w:delText>
        </w:r>
      </w:del>
    </w:p>
    <w:p w14:paraId="50755A22" w14:textId="77777777" w:rsidR="006B208D" w:rsidRDefault="006B208D" w:rsidP="00FD7B4D">
      <w:pPr>
        <w:spacing w:line="360" w:lineRule="auto"/>
        <w:rPr>
          <w:lang w:eastAsia="zh-TW"/>
        </w:rPr>
      </w:pPr>
    </w:p>
    <w:p w14:paraId="410FB794" w14:textId="77777777" w:rsidR="00545011" w:rsidRDefault="00545011" w:rsidP="00545011">
      <w:pPr>
        <w:pStyle w:val="1"/>
        <w:rPr>
          <w:b/>
          <w:lang w:eastAsia="zh-TW"/>
        </w:rPr>
      </w:pPr>
      <w:bookmarkStart w:id="219" w:name="_Toc397883082"/>
      <w:r>
        <w:rPr>
          <w:rFonts w:hint="eastAsia"/>
          <w:b/>
          <w:lang w:eastAsia="zh-TW"/>
        </w:rPr>
        <w:t>6</w:t>
      </w:r>
      <w:r>
        <w:rPr>
          <w:b/>
        </w:rPr>
        <w:t xml:space="preserve">. </w:t>
      </w:r>
      <w:r>
        <w:rPr>
          <w:rFonts w:hint="eastAsia"/>
          <w:b/>
          <w:lang w:eastAsia="zh-TW"/>
        </w:rPr>
        <w:t>Reference</w:t>
      </w:r>
      <w:bookmarkEnd w:id="219"/>
    </w:p>
    <w:p w14:paraId="4DAC86CD" w14:textId="5ECB8AFB" w:rsidR="00635C3E" w:rsidRDefault="00545011" w:rsidP="00545011">
      <w:pPr>
        <w:jc w:val="both"/>
        <w:rPr>
          <w:ins w:id="220" w:author="Jyun Asakura" w:date="2014-09-10T02:47:00Z"/>
          <w:lang w:eastAsia="zh-TW"/>
        </w:rPr>
      </w:pPr>
      <w:del w:id="221" w:author="Jyun Asakura" w:date="2014-09-10T17:41:00Z">
        <w:r w:rsidRPr="00545011" w:rsidDel="00193C2D">
          <w:rPr>
            <w:rFonts w:hint="eastAsia"/>
            <w:lang w:eastAsia="zh-TW"/>
          </w:rPr>
          <w:delText>[1]</w:delText>
        </w:r>
        <w:r w:rsidRPr="00545011" w:rsidDel="00193C2D">
          <w:delText xml:space="preserve"> </w:delText>
        </w:r>
        <w:commentRangeStart w:id="222"/>
        <w:r w:rsidRPr="00545011" w:rsidDel="00193C2D">
          <w:rPr>
            <w:lang w:eastAsia="zh-TW"/>
          </w:rPr>
          <w:delText>Wikipedia</w:delText>
        </w:r>
        <w:commentRangeEnd w:id="222"/>
        <w:r w:rsidR="00AC18DE" w:rsidDel="00193C2D">
          <w:rPr>
            <w:rStyle w:val="afa"/>
            <w:vanish/>
          </w:rPr>
          <w:commentReference w:id="222"/>
        </w:r>
        <w:r w:rsidRPr="00545011" w:rsidDel="00193C2D">
          <w:rPr>
            <w:rFonts w:hint="eastAsia"/>
            <w:lang w:eastAsia="zh-TW"/>
          </w:rPr>
          <w:delText xml:space="preserve">, </w:delText>
        </w:r>
        <w:r w:rsidR="004F0780" w:rsidDel="00193C2D">
          <w:fldChar w:fldCharType="begin"/>
        </w:r>
        <w:r w:rsidR="004F0780" w:rsidDel="00193C2D">
          <w:delInstrText xml:space="preserve"> HYPERLINK "http://en.wikipedia.org/wiki/Fuzzy_logic" </w:delInstrText>
        </w:r>
        <w:r w:rsidR="004F0780" w:rsidDel="00193C2D">
          <w:fldChar w:fldCharType="separate"/>
        </w:r>
        <w:r w:rsidRPr="00545011" w:rsidDel="00193C2D">
          <w:rPr>
            <w:rStyle w:val="af3"/>
            <w:lang w:eastAsia="zh-TW"/>
          </w:rPr>
          <w:delText>http://en.wikipedia.org/wiki/Fuzzy_logic</w:delText>
        </w:r>
        <w:r w:rsidR="004F0780" w:rsidDel="00193C2D">
          <w:rPr>
            <w:rStyle w:val="af3"/>
            <w:lang w:eastAsia="zh-TW"/>
          </w:rPr>
          <w:fldChar w:fldCharType="end"/>
        </w:r>
        <w:r w:rsidRPr="00545011" w:rsidDel="00193C2D">
          <w:rPr>
            <w:rFonts w:hint="eastAsia"/>
            <w:lang w:eastAsia="zh-TW"/>
          </w:rPr>
          <w:delText>, [Sept 09, 2014]</w:delText>
        </w:r>
      </w:del>
    </w:p>
    <w:p w14:paraId="419F98B9" w14:textId="77777777" w:rsidR="00193C2D" w:rsidRDefault="00193C2D" w:rsidP="00545011">
      <w:pPr>
        <w:jc w:val="both"/>
        <w:rPr>
          <w:ins w:id="223" w:author="Jyun Asakura" w:date="2014-09-10T17:41:00Z"/>
          <w:lang w:eastAsia="zh-TW"/>
        </w:rPr>
      </w:pPr>
    </w:p>
    <w:p w14:paraId="6EBC50F1" w14:textId="76537910" w:rsidR="00635C3E" w:rsidRDefault="00635C3E" w:rsidP="00545011">
      <w:pPr>
        <w:jc w:val="both"/>
        <w:rPr>
          <w:ins w:id="224" w:author="Jyun Asakura" w:date="2014-09-10T02:47:00Z"/>
          <w:lang w:eastAsia="zh-TW"/>
        </w:rPr>
      </w:pPr>
      <w:ins w:id="225" w:author="Jyun Asakura" w:date="2014-09-10T02:47:00Z">
        <w:r>
          <w:rPr>
            <w:lang w:eastAsia="zh-TW"/>
          </w:rPr>
          <w:t>[</w:t>
        </w:r>
      </w:ins>
      <w:ins w:id="226" w:author="Jyun Asakura" w:date="2014-09-10T17:41:00Z">
        <w:r w:rsidR="00193C2D">
          <w:rPr>
            <w:lang w:eastAsia="zh-TW"/>
          </w:rPr>
          <w:t>1</w:t>
        </w:r>
      </w:ins>
      <w:ins w:id="227" w:author="Jyun Asakura" w:date="2014-09-10T02:47:00Z">
        <w:r>
          <w:rPr>
            <w:lang w:eastAsia="zh-TW"/>
          </w:rPr>
          <w:t>]</w:t>
        </w:r>
      </w:ins>
      <w:ins w:id="228" w:author="Jyun Asakura" w:date="2014-09-10T17:42:00Z">
        <w:r w:rsidR="00193C2D" w:rsidRPr="00193C2D">
          <w:t xml:space="preserve"> </w:t>
        </w:r>
        <w:r w:rsidR="00193C2D" w:rsidRPr="00193C2D">
          <w:rPr>
            <w:lang w:eastAsia="zh-TW"/>
          </w:rPr>
          <w:t>N</w:t>
        </w:r>
        <w:r w:rsidR="00193C2D">
          <w:rPr>
            <w:lang w:eastAsia="zh-TW"/>
          </w:rPr>
          <w:t>.</w:t>
        </w:r>
        <w:r w:rsidR="00193C2D" w:rsidRPr="00193C2D">
          <w:rPr>
            <w:lang w:eastAsia="zh-TW"/>
          </w:rPr>
          <w:t>Z</w:t>
        </w:r>
        <w:r w:rsidR="00193C2D">
          <w:rPr>
            <w:rFonts w:eastAsia="SimSun" w:hint="eastAsia"/>
            <w:lang w:eastAsia="zh-CN"/>
          </w:rPr>
          <w:t xml:space="preserve">. </w:t>
        </w:r>
        <w:proofErr w:type="spellStart"/>
        <w:r w:rsidR="00193C2D" w:rsidRPr="00193C2D">
          <w:rPr>
            <w:lang w:eastAsia="zh-TW"/>
          </w:rPr>
          <w:t>Azlan</w:t>
        </w:r>
      </w:ins>
      <w:proofErr w:type="spellEnd"/>
      <w:ins w:id="229" w:author="Jyun Asakura" w:date="2014-09-10T17:43:00Z">
        <w:r w:rsidR="00193C2D">
          <w:rPr>
            <w:lang w:eastAsia="zh-TW"/>
          </w:rPr>
          <w:t xml:space="preserve"> </w:t>
        </w:r>
      </w:ins>
      <w:ins w:id="230" w:author="Jyun Asakura" w:date="2014-09-10T17:42:00Z">
        <w:r w:rsidR="00193C2D">
          <w:rPr>
            <w:lang w:eastAsia="zh-TW"/>
          </w:rPr>
          <w:t>(2007),</w:t>
        </w:r>
      </w:ins>
      <w:ins w:id="231" w:author="Jyun Asakura" w:date="2014-09-10T02:48:00Z">
        <w:r>
          <w:rPr>
            <w:lang w:eastAsia="zh-TW"/>
          </w:rPr>
          <w:t xml:space="preserve"> </w:t>
        </w:r>
        <w:r w:rsidRPr="00EE706C">
          <w:rPr>
            <w:i/>
            <w:lang w:eastAsia="zh-TW"/>
          </w:rPr>
          <w:t>Fuzzy Logic Controlled Miniature LEGO Robot for Undergraduate Training System</w:t>
        </w:r>
      </w:ins>
    </w:p>
    <w:p w14:paraId="30368A2E" w14:textId="77777777" w:rsidR="00635C3E" w:rsidRDefault="00635C3E" w:rsidP="00545011">
      <w:pPr>
        <w:jc w:val="both"/>
        <w:rPr>
          <w:ins w:id="232" w:author="Jyun Asakura" w:date="2014-09-10T02:47:00Z"/>
          <w:lang w:eastAsia="zh-TW"/>
        </w:rPr>
      </w:pPr>
    </w:p>
    <w:p w14:paraId="375FC414" w14:textId="3B71F08E" w:rsidR="00635C3E" w:rsidRPr="00545011" w:rsidRDefault="00193C2D" w:rsidP="00545011">
      <w:pPr>
        <w:jc w:val="both"/>
        <w:rPr>
          <w:lang w:eastAsia="zh-TW"/>
        </w:rPr>
      </w:pPr>
      <w:ins w:id="233" w:author="Jyun Asakura" w:date="2014-09-10T02:47:00Z">
        <w:r>
          <w:rPr>
            <w:lang w:eastAsia="zh-TW"/>
          </w:rPr>
          <w:t>[2</w:t>
        </w:r>
        <w:r w:rsidR="00635C3E">
          <w:rPr>
            <w:lang w:eastAsia="zh-TW"/>
          </w:rPr>
          <w:t>]</w:t>
        </w:r>
      </w:ins>
      <w:ins w:id="234" w:author="Jyun Asakura" w:date="2014-09-10T02:48:00Z">
        <w:r w:rsidR="00635C3E">
          <w:rPr>
            <w:lang w:eastAsia="zh-TW"/>
          </w:rPr>
          <w:t xml:space="preserve"> </w:t>
        </w:r>
      </w:ins>
      <w:proofErr w:type="spellStart"/>
      <w:ins w:id="235" w:author="Jyun Asakura" w:date="2014-09-10T17:45:00Z">
        <w:r w:rsidRPr="00193C2D">
          <w:rPr>
            <w:lang w:eastAsia="zh-TW"/>
          </w:rPr>
          <w:t>Gijeong</w:t>
        </w:r>
        <w:proofErr w:type="spellEnd"/>
        <w:r w:rsidRPr="00193C2D">
          <w:rPr>
            <w:lang w:eastAsia="zh-TW"/>
          </w:rPr>
          <w:t xml:space="preserve"> Jang</w:t>
        </w:r>
      </w:ins>
      <w:ins w:id="236" w:author="Jyun Asakura" w:date="2014-09-10T17:46:00Z">
        <w:r>
          <w:rPr>
            <w:lang w:eastAsia="zh-TW"/>
          </w:rPr>
          <w:t xml:space="preserve"> (</w:t>
        </w:r>
        <w:proofErr w:type="spellStart"/>
        <w:r>
          <w:rPr>
            <w:lang w:eastAsia="zh-TW"/>
          </w:rPr>
          <w:t>n.d.</w:t>
        </w:r>
        <w:proofErr w:type="spellEnd"/>
        <w:r>
          <w:rPr>
            <w:lang w:eastAsia="zh-TW"/>
          </w:rPr>
          <w:t>)</w:t>
        </w:r>
      </w:ins>
      <w:ins w:id="237" w:author="Jyun Asakura" w:date="2014-09-10T17:45:00Z">
        <w:r w:rsidRPr="00193C2D">
          <w:rPr>
            <w:lang w:eastAsia="zh-TW"/>
          </w:rPr>
          <w:t>,</w:t>
        </w:r>
        <w:r>
          <w:rPr>
            <w:lang w:eastAsia="zh-TW"/>
          </w:rPr>
          <w:t xml:space="preserve"> </w:t>
        </w:r>
      </w:ins>
      <w:ins w:id="238" w:author="Jyun Asakura" w:date="2014-09-10T02:48:00Z">
        <w:r w:rsidR="00635C3E" w:rsidRPr="00EE706C">
          <w:rPr>
            <w:i/>
            <w:lang w:eastAsia="zh-TW"/>
          </w:rPr>
          <w:t>Color Landmark Based Self-Localization for Indoor Mobile Robots</w:t>
        </w:r>
      </w:ins>
    </w:p>
    <w:p w14:paraId="628FE385" w14:textId="77777777" w:rsidR="00545011" w:rsidRPr="00545011" w:rsidRDefault="00545011" w:rsidP="00545011">
      <w:pPr>
        <w:rPr>
          <w:lang w:eastAsia="zh-TW"/>
        </w:rPr>
      </w:pPr>
    </w:p>
    <w:p w14:paraId="4518637F" w14:textId="77777777" w:rsidR="00FD7B4D" w:rsidRDefault="00FD7B4D" w:rsidP="00FD7B4D">
      <w:pPr>
        <w:spacing w:line="360" w:lineRule="auto"/>
      </w:pPr>
    </w:p>
    <w:p w14:paraId="53ADD47B" w14:textId="77777777" w:rsidR="00FD7B4D" w:rsidRDefault="00FD7B4D" w:rsidP="00FD7B4D">
      <w:pPr>
        <w:spacing w:line="360" w:lineRule="auto"/>
      </w:pPr>
    </w:p>
    <w:p w14:paraId="4EBD4840" w14:textId="77777777" w:rsidR="00FD7B4D" w:rsidRDefault="00FD7B4D" w:rsidP="00FD7B4D">
      <w:pPr>
        <w:spacing w:line="360" w:lineRule="auto"/>
      </w:pPr>
    </w:p>
    <w:p w14:paraId="4E89A9B9" w14:textId="77777777" w:rsidR="00FD7B4D" w:rsidRDefault="00FD7B4D" w:rsidP="00FD7B4D">
      <w:pPr>
        <w:spacing w:line="360" w:lineRule="auto"/>
      </w:pPr>
    </w:p>
    <w:p w14:paraId="1240FC52" w14:textId="77777777" w:rsidR="00FD7B4D" w:rsidRDefault="00FD7B4D" w:rsidP="00FD7B4D">
      <w:pPr>
        <w:spacing w:line="360" w:lineRule="auto"/>
      </w:pPr>
    </w:p>
    <w:p w14:paraId="621C8EA8" w14:textId="77777777" w:rsidR="00FD7B4D" w:rsidRDefault="00FD7B4D" w:rsidP="00FD7B4D">
      <w:pPr>
        <w:spacing w:line="360" w:lineRule="auto"/>
      </w:pPr>
    </w:p>
    <w:p w14:paraId="7C99BE0F" w14:textId="77777777" w:rsidR="00FD7B4D" w:rsidRPr="00D00727" w:rsidRDefault="00FD7B4D" w:rsidP="00FD7B4D">
      <w:pPr>
        <w:spacing w:line="360" w:lineRule="auto"/>
      </w:pPr>
    </w:p>
    <w:p w14:paraId="311D4F65" w14:textId="77777777" w:rsidR="00E52817" w:rsidRDefault="00E52817" w:rsidP="00B57435">
      <w:pPr>
        <w:jc w:val="center"/>
      </w:pPr>
    </w:p>
    <w:sectPr w:rsidR="00E52817" w:rsidSect="00D207C5">
      <w:footerReference w:type="default" r:id="rId12"/>
      <w:pgSz w:w="11900" w:h="16840"/>
      <w:pgMar w:top="1440" w:right="1440" w:bottom="1440" w:left="1440" w:header="720" w:footer="720" w:gutter="0"/>
      <w:cols w:space="720"/>
      <w:noEndnote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6" w:author="MacBook" w:date="2014-09-08T22:05:00Z" w:initials="M">
    <w:p w14:paraId="5CF4D586" w14:textId="77777777" w:rsidR="00C655B9" w:rsidRDefault="00C655B9">
      <w:pPr>
        <w:pStyle w:val="afb"/>
      </w:pPr>
      <w:r>
        <w:rPr>
          <w:rStyle w:val="afa"/>
        </w:rPr>
        <w:annotationRef/>
      </w:r>
      <w:r>
        <w:t>VERY weak. Try to include more reference here</w:t>
      </w:r>
    </w:p>
  </w:comment>
  <w:comment w:id="67" w:author="MacBook" w:date="2014-09-08T22:06:00Z" w:initials="M">
    <w:p w14:paraId="37B06912" w14:textId="77777777" w:rsidR="00C655B9" w:rsidRDefault="00C655B9">
      <w:pPr>
        <w:pStyle w:val="afb"/>
      </w:pPr>
      <w:r>
        <w:rPr>
          <w:rStyle w:val="afa"/>
        </w:rPr>
        <w:annotationRef/>
      </w:r>
      <w:r>
        <w:t xml:space="preserve">Cora: do you have reference for these </w:t>
      </w:r>
      <w:proofErr w:type="gramStart"/>
      <w:r>
        <w:t>points ?</w:t>
      </w:r>
      <w:proofErr w:type="gramEnd"/>
    </w:p>
  </w:comment>
  <w:comment w:id="103" w:author="MacBook" w:date="2014-09-08T22:05:00Z" w:initials="M">
    <w:p w14:paraId="05BBA6E4" w14:textId="77777777" w:rsidR="00C655B9" w:rsidRDefault="00C655B9">
      <w:pPr>
        <w:pStyle w:val="afb"/>
      </w:pPr>
      <w:r>
        <w:rPr>
          <w:rStyle w:val="afa"/>
        </w:rPr>
        <w:annotationRef/>
      </w:r>
      <w:r>
        <w:t xml:space="preserve">Progress check form is not designed by you but by us </w:t>
      </w:r>
      <w:proofErr w:type="gramStart"/>
      <w:r>
        <w:t>teachers !!</w:t>
      </w:r>
      <w:proofErr w:type="gramEnd"/>
    </w:p>
    <w:p w14:paraId="0AFE3A05" w14:textId="77777777" w:rsidR="00C655B9" w:rsidRDefault="00C655B9">
      <w:pPr>
        <w:pStyle w:val="afb"/>
      </w:pPr>
      <w:r>
        <w:t xml:space="preserve">You talked about different kind </w:t>
      </w:r>
      <w:proofErr w:type="spellStart"/>
      <w:r>
        <w:t>eperiments</w:t>
      </w:r>
      <w:proofErr w:type="spellEnd"/>
      <w:r>
        <w:t xml:space="preserve"> in Project Description, however, you allocate no time for that </w:t>
      </w:r>
      <w:proofErr w:type="gramStart"/>
      <w:r>
        <w:t>in  your</w:t>
      </w:r>
      <w:proofErr w:type="gramEnd"/>
      <w:r>
        <w:t xml:space="preserve"> project plan. When </w:t>
      </w:r>
      <w:proofErr w:type="gramStart"/>
      <w:r>
        <w:t>will  you</w:t>
      </w:r>
      <w:proofErr w:type="gramEnd"/>
      <w:r>
        <w:t xml:space="preserve"> do those ?</w:t>
      </w:r>
    </w:p>
  </w:comment>
  <w:comment w:id="134" w:author="MacBook" w:date="2014-09-08T21:19:00Z" w:initials="M">
    <w:p w14:paraId="56048657" w14:textId="77777777" w:rsidR="00AC18DE" w:rsidRDefault="00AC18DE">
      <w:pPr>
        <w:pStyle w:val="afb"/>
      </w:pPr>
      <w:r>
        <w:rPr>
          <w:rStyle w:val="afa"/>
        </w:rPr>
        <w:annotationRef/>
      </w:r>
      <w:r>
        <w:t xml:space="preserve">Cora: the meaning is not clear. Please explain in greater </w:t>
      </w:r>
      <w:proofErr w:type="spellStart"/>
      <w:r>
        <w:t>detai</w:t>
      </w:r>
      <w:proofErr w:type="spellEnd"/>
      <w:r>
        <w:t>.</w:t>
      </w:r>
    </w:p>
  </w:comment>
  <w:comment w:id="135" w:author="MacBook" w:date="2014-09-08T21:19:00Z" w:initials="M">
    <w:p w14:paraId="06A29E1C" w14:textId="77777777" w:rsidR="00AC18DE" w:rsidRDefault="00AC18DE">
      <w:pPr>
        <w:pStyle w:val="afb"/>
      </w:pPr>
      <w:r>
        <w:rPr>
          <w:rStyle w:val="afa"/>
        </w:rPr>
        <w:annotationRef/>
      </w:r>
      <w:r>
        <w:t>Cora: the meaning is not clear to me</w:t>
      </w:r>
    </w:p>
  </w:comment>
  <w:comment w:id="193" w:author="MacBook" w:date="2014-09-08T21:56:00Z" w:initials="M">
    <w:p w14:paraId="27985E3B" w14:textId="77777777" w:rsidR="00AC18DE" w:rsidRDefault="00AC18DE">
      <w:pPr>
        <w:pStyle w:val="afb"/>
      </w:pPr>
      <w:r>
        <w:rPr>
          <w:rStyle w:val="afa"/>
        </w:rPr>
        <w:annotationRef/>
      </w:r>
      <w:r>
        <w:t>Cora: the meaning is not clear to me.</w:t>
      </w:r>
    </w:p>
  </w:comment>
  <w:comment w:id="222" w:author="MacBook" w:date="2014-09-08T21:52:00Z" w:initials="M">
    <w:p w14:paraId="1B63D0E8" w14:textId="77777777" w:rsidR="00AC18DE" w:rsidRDefault="00AC18DE">
      <w:pPr>
        <w:pStyle w:val="afb"/>
      </w:pPr>
      <w:r>
        <w:rPr>
          <w:rStyle w:val="afa"/>
        </w:rPr>
        <w:annotationRef/>
      </w:r>
      <w:r>
        <w:t>Cora: it is not recommended to use Wikipedia as reference. It is not considered academically acceptable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F4D586" w15:done="0"/>
  <w15:commentEx w15:paraId="37B06912" w15:done="0"/>
  <w15:commentEx w15:paraId="0AFE3A05" w15:done="0"/>
  <w15:commentEx w15:paraId="56048657" w15:done="0"/>
  <w15:commentEx w15:paraId="06A29E1C" w15:done="0"/>
  <w15:commentEx w15:paraId="27985E3B" w15:done="0"/>
  <w15:commentEx w15:paraId="1B63D0E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498A60" w14:textId="77777777" w:rsidR="004F0780" w:rsidRDefault="004F0780" w:rsidP="00993A7F">
      <w:r>
        <w:separator/>
      </w:r>
    </w:p>
  </w:endnote>
  <w:endnote w:type="continuationSeparator" w:id="0">
    <w:p w14:paraId="5CF0E28B" w14:textId="77777777" w:rsidR="004F0780" w:rsidRDefault="004F0780" w:rsidP="00993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4212443"/>
      <w:docPartObj>
        <w:docPartGallery w:val="Page Numbers (Bottom of Page)"/>
        <w:docPartUnique/>
      </w:docPartObj>
    </w:sdtPr>
    <w:sdtEndPr/>
    <w:sdtContent>
      <w:p w14:paraId="78EC7E15" w14:textId="3E67AAFB" w:rsidR="00AC18DE" w:rsidRDefault="006674A3">
        <w:pPr>
          <w:pStyle w:val="af2"/>
          <w:jc w:val="right"/>
        </w:pPr>
        <w:r>
          <w:rPr>
            <w:noProof/>
            <w:lang w:eastAsia="zh-CN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8E52CA" wp14:editId="4877FE68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-83820</wp:posOffset>
                  </wp:positionV>
                  <wp:extent cx="3057525" cy="352425"/>
                  <wp:effectExtent l="0" t="0" r="0" b="9525"/>
                  <wp:wrapNone/>
                  <wp:docPr id="5" name="Text Box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575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2C93F" w14:textId="77777777" w:rsidR="00AC18DE" w:rsidRPr="004B1251" w:rsidRDefault="00AC18D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88E52CA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0;text-align:left;margin-left:-.7pt;margin-top:-6.6pt;width:240.75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" filled="f" stroked="f">
                  <v:textbox>
                    <w:txbxContent>
                      <w:p w14:paraId="6642C93F" w14:textId="77777777" w:rsidR="00AC18DE" w:rsidRPr="004B1251" w:rsidRDefault="00AC18DE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 w:rsidR="00FA40F4">
          <w:fldChar w:fldCharType="begin"/>
        </w:r>
        <w:r w:rsidR="00FA40F4">
          <w:instrText xml:space="preserve"> PAGE   \* MERGEFORMAT </w:instrText>
        </w:r>
        <w:r w:rsidR="00FA40F4">
          <w:fldChar w:fldCharType="separate"/>
        </w:r>
        <w:r w:rsidR="00193C2D">
          <w:rPr>
            <w:noProof/>
          </w:rPr>
          <w:t>4</w:t>
        </w:r>
        <w:r w:rsidR="00FA40F4">
          <w:rPr>
            <w:noProof/>
          </w:rPr>
          <w:fldChar w:fldCharType="end"/>
        </w:r>
      </w:p>
    </w:sdtContent>
  </w:sdt>
  <w:p w14:paraId="23ADEF94" w14:textId="77777777" w:rsidR="00AC18DE" w:rsidRDefault="00AC18DE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BFD62E" w14:textId="77777777" w:rsidR="004F0780" w:rsidRDefault="004F0780" w:rsidP="00993A7F">
      <w:r>
        <w:separator/>
      </w:r>
    </w:p>
  </w:footnote>
  <w:footnote w:type="continuationSeparator" w:id="0">
    <w:p w14:paraId="10E19C8E" w14:textId="77777777" w:rsidR="004F0780" w:rsidRDefault="004F0780" w:rsidP="00993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A4E43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036C77"/>
    <w:multiLevelType w:val="hybridMultilevel"/>
    <w:tmpl w:val="BCA0D27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0551AF"/>
    <w:multiLevelType w:val="hybridMultilevel"/>
    <w:tmpl w:val="EA22D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3E5ABE"/>
    <w:multiLevelType w:val="hybridMultilevel"/>
    <w:tmpl w:val="0E6CBA90"/>
    <w:lvl w:ilvl="0" w:tplc="36F4A3D8">
      <w:start w:val="1"/>
      <w:numFmt w:val="bullet"/>
      <w:lvlText w:val=""/>
      <w:lvlJc w:val="left"/>
      <w:pPr>
        <w:tabs>
          <w:tab w:val="num" w:pos="1021"/>
        </w:tabs>
        <w:ind w:left="1021" w:hanging="454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1D85A52"/>
    <w:multiLevelType w:val="hybridMultilevel"/>
    <w:tmpl w:val="9380393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842E01"/>
    <w:multiLevelType w:val="hybridMultilevel"/>
    <w:tmpl w:val="49A464CC"/>
    <w:lvl w:ilvl="0" w:tplc="36F4A3D8">
      <w:start w:val="1"/>
      <w:numFmt w:val="bullet"/>
      <w:lvlText w:val=""/>
      <w:lvlJc w:val="left"/>
      <w:pPr>
        <w:tabs>
          <w:tab w:val="num" w:pos="1174"/>
        </w:tabs>
        <w:ind w:left="1174" w:hanging="454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abstractNum w:abstractNumId="6">
    <w:nsid w:val="04A00D8E"/>
    <w:multiLevelType w:val="hybridMultilevel"/>
    <w:tmpl w:val="44721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5152EA4"/>
    <w:multiLevelType w:val="hybridMultilevel"/>
    <w:tmpl w:val="0E3C72B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06FF1CAA"/>
    <w:multiLevelType w:val="hybridMultilevel"/>
    <w:tmpl w:val="13982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79A5C0D"/>
    <w:multiLevelType w:val="hybridMultilevel"/>
    <w:tmpl w:val="DA6E2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3D74A2"/>
    <w:multiLevelType w:val="hybridMultilevel"/>
    <w:tmpl w:val="65CEE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2C55B8"/>
    <w:multiLevelType w:val="hybridMultilevel"/>
    <w:tmpl w:val="83E08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817CE9"/>
    <w:multiLevelType w:val="hybridMultilevel"/>
    <w:tmpl w:val="7C9AA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B005AD"/>
    <w:multiLevelType w:val="multilevel"/>
    <w:tmpl w:val="EE9E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AD9269F"/>
    <w:multiLevelType w:val="hybridMultilevel"/>
    <w:tmpl w:val="A8C4D650"/>
    <w:lvl w:ilvl="0" w:tplc="36F4A3D8">
      <w:start w:val="1"/>
      <w:numFmt w:val="bullet"/>
      <w:lvlText w:val=""/>
      <w:lvlJc w:val="left"/>
      <w:pPr>
        <w:tabs>
          <w:tab w:val="num" w:pos="1174"/>
        </w:tabs>
        <w:ind w:left="1174" w:hanging="454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abstractNum w:abstractNumId="15">
    <w:nsid w:val="1B3276CB"/>
    <w:multiLevelType w:val="hybridMultilevel"/>
    <w:tmpl w:val="1BAC0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4C787B"/>
    <w:multiLevelType w:val="hybridMultilevel"/>
    <w:tmpl w:val="C10C9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E5719A6"/>
    <w:multiLevelType w:val="hybridMultilevel"/>
    <w:tmpl w:val="AE383442"/>
    <w:lvl w:ilvl="0" w:tplc="552874B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0341DA1"/>
    <w:multiLevelType w:val="hybridMultilevel"/>
    <w:tmpl w:val="D83CFA42"/>
    <w:lvl w:ilvl="0" w:tplc="F7B20B0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E37F83"/>
    <w:multiLevelType w:val="hybridMultilevel"/>
    <w:tmpl w:val="4A7CFC96"/>
    <w:lvl w:ilvl="0" w:tplc="D9701B4A">
      <w:start w:val="14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C53FC1"/>
    <w:multiLevelType w:val="hybridMultilevel"/>
    <w:tmpl w:val="0AE06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2C10F2"/>
    <w:multiLevelType w:val="hybridMultilevel"/>
    <w:tmpl w:val="1B529D02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261BAA"/>
    <w:multiLevelType w:val="hybridMultilevel"/>
    <w:tmpl w:val="211C7B50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713071"/>
    <w:multiLevelType w:val="hybridMultilevel"/>
    <w:tmpl w:val="2E2EEEC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8252F2E"/>
    <w:multiLevelType w:val="hybridMultilevel"/>
    <w:tmpl w:val="BC244AD2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AD21ED"/>
    <w:multiLevelType w:val="hybridMultilevel"/>
    <w:tmpl w:val="7A2C833C"/>
    <w:lvl w:ilvl="0" w:tplc="F7B20B0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96376C"/>
    <w:multiLevelType w:val="hybridMultilevel"/>
    <w:tmpl w:val="B23E8B0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F754FA"/>
    <w:multiLevelType w:val="hybridMultilevel"/>
    <w:tmpl w:val="E5745286"/>
    <w:lvl w:ilvl="0" w:tplc="DE5C15CE">
      <w:numFmt w:val="bullet"/>
      <w:lvlText w:val="•"/>
      <w:lvlJc w:val="left"/>
      <w:pPr>
        <w:ind w:left="1080" w:hanging="72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D125BD"/>
    <w:multiLevelType w:val="hybridMultilevel"/>
    <w:tmpl w:val="9264B07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D28483E"/>
    <w:multiLevelType w:val="hybridMultilevel"/>
    <w:tmpl w:val="552A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8D06D9"/>
    <w:multiLevelType w:val="hybridMultilevel"/>
    <w:tmpl w:val="A4D6574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5C4015C"/>
    <w:multiLevelType w:val="hybridMultilevel"/>
    <w:tmpl w:val="6FFEBCCC"/>
    <w:lvl w:ilvl="0" w:tplc="B2669C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6134D8C"/>
    <w:multiLevelType w:val="hybridMultilevel"/>
    <w:tmpl w:val="9192339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6A243F2"/>
    <w:multiLevelType w:val="hybridMultilevel"/>
    <w:tmpl w:val="56A44474"/>
    <w:lvl w:ilvl="0" w:tplc="E252E0D8">
      <w:numFmt w:val="bullet"/>
      <w:lvlText w:val="•"/>
      <w:lvlJc w:val="left"/>
      <w:pPr>
        <w:ind w:left="1080" w:hanging="72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415CDF"/>
    <w:multiLevelType w:val="hybridMultilevel"/>
    <w:tmpl w:val="577A7342"/>
    <w:lvl w:ilvl="0" w:tplc="100A9F88">
      <w:start w:val="1"/>
      <w:numFmt w:val="decimal"/>
      <w:lvlText w:val="%1."/>
      <w:lvlJc w:val="left"/>
      <w:pPr>
        <w:ind w:left="1080" w:hanging="360"/>
      </w:pPr>
      <w:rPr>
        <w:rFonts w:ascii="Times New Roman" w:eastAsia="PMingLiU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24250BD"/>
    <w:multiLevelType w:val="hybridMultilevel"/>
    <w:tmpl w:val="6B10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674882"/>
    <w:multiLevelType w:val="hybridMultilevel"/>
    <w:tmpl w:val="5C242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ACA72E">
      <w:numFmt w:val="bullet"/>
      <w:lvlText w:val="-"/>
      <w:lvlJc w:val="left"/>
      <w:pPr>
        <w:ind w:left="1440" w:hanging="360"/>
      </w:pPr>
      <w:rPr>
        <w:rFonts w:ascii="Times New Roman" w:eastAsia="PMingLiU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D50BF1"/>
    <w:multiLevelType w:val="hybridMultilevel"/>
    <w:tmpl w:val="80BC2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BD3658"/>
    <w:multiLevelType w:val="multilevel"/>
    <w:tmpl w:val="0492C7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>
    <w:nsid w:val="6AA346B8"/>
    <w:multiLevelType w:val="hybridMultilevel"/>
    <w:tmpl w:val="9B3CE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E85F4F"/>
    <w:multiLevelType w:val="hybridMultilevel"/>
    <w:tmpl w:val="60C6F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A4015D"/>
    <w:multiLevelType w:val="hybridMultilevel"/>
    <w:tmpl w:val="DE0C0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143BF8"/>
    <w:multiLevelType w:val="hybridMultilevel"/>
    <w:tmpl w:val="9692E86E"/>
    <w:lvl w:ilvl="0" w:tplc="1DB29F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3">
    <w:nsid w:val="77606928"/>
    <w:multiLevelType w:val="hybridMultilevel"/>
    <w:tmpl w:val="D84A20F8"/>
    <w:lvl w:ilvl="0" w:tplc="71EE2672">
      <w:start w:val="1"/>
      <w:numFmt w:val="bullet"/>
      <w:lvlText w:val=""/>
      <w:lvlJc w:val="left"/>
      <w:pPr>
        <w:tabs>
          <w:tab w:val="num" w:pos="837"/>
        </w:tabs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17"/>
        </w:tabs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97"/>
        </w:tabs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77"/>
        </w:tabs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57"/>
        </w:tabs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37"/>
        </w:tabs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17"/>
        </w:tabs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97"/>
        </w:tabs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77"/>
        </w:tabs>
        <w:ind w:left="4677" w:hanging="480"/>
      </w:pPr>
      <w:rPr>
        <w:rFonts w:ascii="Wingdings" w:hAnsi="Wingdings" w:hint="default"/>
      </w:rPr>
    </w:lvl>
  </w:abstractNum>
  <w:abstractNum w:abstractNumId="44">
    <w:nsid w:val="783D0DA2"/>
    <w:multiLevelType w:val="hybridMultilevel"/>
    <w:tmpl w:val="51C09C12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ED10A3"/>
    <w:multiLevelType w:val="hybridMultilevel"/>
    <w:tmpl w:val="016CD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0"/>
  </w:num>
  <w:num w:numId="3">
    <w:abstractNumId w:val="1"/>
  </w:num>
  <w:num w:numId="4">
    <w:abstractNumId w:val="23"/>
  </w:num>
  <w:num w:numId="5">
    <w:abstractNumId w:val="30"/>
  </w:num>
  <w:num w:numId="6">
    <w:abstractNumId w:val="28"/>
  </w:num>
  <w:num w:numId="7">
    <w:abstractNumId w:val="43"/>
  </w:num>
  <w:num w:numId="8">
    <w:abstractNumId w:val="32"/>
  </w:num>
  <w:num w:numId="9">
    <w:abstractNumId w:val="3"/>
  </w:num>
  <w:num w:numId="10">
    <w:abstractNumId w:val="14"/>
  </w:num>
  <w:num w:numId="11">
    <w:abstractNumId w:val="5"/>
  </w:num>
  <w:num w:numId="12">
    <w:abstractNumId w:val="7"/>
  </w:num>
  <w:num w:numId="13">
    <w:abstractNumId w:val="13"/>
  </w:num>
  <w:num w:numId="14">
    <w:abstractNumId w:val="6"/>
  </w:num>
  <w:num w:numId="15">
    <w:abstractNumId w:val="10"/>
  </w:num>
  <w:num w:numId="16">
    <w:abstractNumId w:val="36"/>
  </w:num>
  <w:num w:numId="17">
    <w:abstractNumId w:val="20"/>
  </w:num>
  <w:num w:numId="18">
    <w:abstractNumId w:val="37"/>
  </w:num>
  <w:num w:numId="19">
    <w:abstractNumId w:val="35"/>
  </w:num>
  <w:num w:numId="20">
    <w:abstractNumId w:val="17"/>
  </w:num>
  <w:num w:numId="21">
    <w:abstractNumId w:val="15"/>
  </w:num>
  <w:num w:numId="22">
    <w:abstractNumId w:val="18"/>
  </w:num>
  <w:num w:numId="23">
    <w:abstractNumId w:val="25"/>
  </w:num>
  <w:num w:numId="24">
    <w:abstractNumId w:val="19"/>
  </w:num>
  <w:num w:numId="25">
    <w:abstractNumId w:val="31"/>
  </w:num>
  <w:num w:numId="26">
    <w:abstractNumId w:val="12"/>
  </w:num>
  <w:num w:numId="27">
    <w:abstractNumId w:val="16"/>
  </w:num>
  <w:num w:numId="28">
    <w:abstractNumId w:val="34"/>
  </w:num>
  <w:num w:numId="29">
    <w:abstractNumId w:val="9"/>
  </w:num>
  <w:num w:numId="30">
    <w:abstractNumId w:val="38"/>
  </w:num>
  <w:num w:numId="31">
    <w:abstractNumId w:val="8"/>
  </w:num>
  <w:num w:numId="32">
    <w:abstractNumId w:val="41"/>
  </w:num>
  <w:num w:numId="33">
    <w:abstractNumId w:val="29"/>
  </w:num>
  <w:num w:numId="34">
    <w:abstractNumId w:val="45"/>
  </w:num>
  <w:num w:numId="35">
    <w:abstractNumId w:val="39"/>
  </w:num>
  <w:num w:numId="36">
    <w:abstractNumId w:val="33"/>
  </w:num>
  <w:num w:numId="37">
    <w:abstractNumId w:val="4"/>
  </w:num>
  <w:num w:numId="38">
    <w:abstractNumId w:val="40"/>
  </w:num>
  <w:num w:numId="39">
    <w:abstractNumId w:val="27"/>
  </w:num>
  <w:num w:numId="40">
    <w:abstractNumId w:val="44"/>
  </w:num>
  <w:num w:numId="41">
    <w:abstractNumId w:val="2"/>
  </w:num>
  <w:num w:numId="42">
    <w:abstractNumId w:val="21"/>
  </w:num>
  <w:num w:numId="43">
    <w:abstractNumId w:val="24"/>
  </w:num>
  <w:num w:numId="44">
    <w:abstractNumId w:val="26"/>
  </w:num>
  <w:num w:numId="45">
    <w:abstractNumId w:val="22"/>
  </w:num>
  <w:num w:numId="46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yun Asakura">
    <w15:presenceInfo w15:providerId="Windows Live" w15:userId="715479d923536b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A7F"/>
    <w:rsid w:val="00011D1A"/>
    <w:rsid w:val="0001790F"/>
    <w:rsid w:val="00024FC6"/>
    <w:rsid w:val="00026FDF"/>
    <w:rsid w:val="00064E71"/>
    <w:rsid w:val="00071092"/>
    <w:rsid w:val="00071766"/>
    <w:rsid w:val="00094956"/>
    <w:rsid w:val="000A3F59"/>
    <w:rsid w:val="000B06D3"/>
    <w:rsid w:val="000C2A44"/>
    <w:rsid w:val="000D74F3"/>
    <w:rsid w:val="000E3B41"/>
    <w:rsid w:val="000E4E4F"/>
    <w:rsid w:val="000E5DC6"/>
    <w:rsid w:val="000F0F5B"/>
    <w:rsid w:val="001031A7"/>
    <w:rsid w:val="00106BA9"/>
    <w:rsid w:val="00116F67"/>
    <w:rsid w:val="0013060D"/>
    <w:rsid w:val="00157E29"/>
    <w:rsid w:val="0016354D"/>
    <w:rsid w:val="0016593F"/>
    <w:rsid w:val="00175622"/>
    <w:rsid w:val="001806D3"/>
    <w:rsid w:val="00186A9B"/>
    <w:rsid w:val="00193C2D"/>
    <w:rsid w:val="00194920"/>
    <w:rsid w:val="001A464E"/>
    <w:rsid w:val="001B1AE9"/>
    <w:rsid w:val="001B3449"/>
    <w:rsid w:val="001F18EA"/>
    <w:rsid w:val="0022460D"/>
    <w:rsid w:val="00226EA6"/>
    <w:rsid w:val="00231EAF"/>
    <w:rsid w:val="00240733"/>
    <w:rsid w:val="002428F2"/>
    <w:rsid w:val="002665B5"/>
    <w:rsid w:val="00270B67"/>
    <w:rsid w:val="00291259"/>
    <w:rsid w:val="00292C5B"/>
    <w:rsid w:val="002934FD"/>
    <w:rsid w:val="00293CA1"/>
    <w:rsid w:val="002A6E10"/>
    <w:rsid w:val="002B1D4E"/>
    <w:rsid w:val="002C04C5"/>
    <w:rsid w:val="002C0C3A"/>
    <w:rsid w:val="002F2193"/>
    <w:rsid w:val="003423C6"/>
    <w:rsid w:val="00362076"/>
    <w:rsid w:val="003641DA"/>
    <w:rsid w:val="003643EA"/>
    <w:rsid w:val="0037456D"/>
    <w:rsid w:val="00380D81"/>
    <w:rsid w:val="00385992"/>
    <w:rsid w:val="00397BF8"/>
    <w:rsid w:val="003A55E9"/>
    <w:rsid w:val="003A7731"/>
    <w:rsid w:val="003B0F06"/>
    <w:rsid w:val="003B1A5B"/>
    <w:rsid w:val="003C1F62"/>
    <w:rsid w:val="003C6E1C"/>
    <w:rsid w:val="00400EE0"/>
    <w:rsid w:val="004025CF"/>
    <w:rsid w:val="00414056"/>
    <w:rsid w:val="004354BC"/>
    <w:rsid w:val="004450EC"/>
    <w:rsid w:val="00446FC7"/>
    <w:rsid w:val="0046045F"/>
    <w:rsid w:val="004766D3"/>
    <w:rsid w:val="00480383"/>
    <w:rsid w:val="00480F9C"/>
    <w:rsid w:val="004A170B"/>
    <w:rsid w:val="004A53FB"/>
    <w:rsid w:val="004B1251"/>
    <w:rsid w:val="004B57DB"/>
    <w:rsid w:val="004C4507"/>
    <w:rsid w:val="004C6E60"/>
    <w:rsid w:val="004D59E6"/>
    <w:rsid w:val="004F0780"/>
    <w:rsid w:val="00537A24"/>
    <w:rsid w:val="0054452A"/>
    <w:rsid w:val="00545011"/>
    <w:rsid w:val="005455B9"/>
    <w:rsid w:val="00545C64"/>
    <w:rsid w:val="0059213D"/>
    <w:rsid w:val="0059340D"/>
    <w:rsid w:val="005B1B78"/>
    <w:rsid w:val="005B3958"/>
    <w:rsid w:val="005B4FF3"/>
    <w:rsid w:val="005E4FB9"/>
    <w:rsid w:val="005F4028"/>
    <w:rsid w:val="005F7D85"/>
    <w:rsid w:val="00610886"/>
    <w:rsid w:val="00620268"/>
    <w:rsid w:val="00620FAD"/>
    <w:rsid w:val="006277BE"/>
    <w:rsid w:val="00635C3E"/>
    <w:rsid w:val="00644EAA"/>
    <w:rsid w:val="0065241C"/>
    <w:rsid w:val="006674A3"/>
    <w:rsid w:val="0066760E"/>
    <w:rsid w:val="0067508A"/>
    <w:rsid w:val="0067580A"/>
    <w:rsid w:val="00684BDB"/>
    <w:rsid w:val="006878E6"/>
    <w:rsid w:val="00692B83"/>
    <w:rsid w:val="00692C73"/>
    <w:rsid w:val="006B208D"/>
    <w:rsid w:val="006D7419"/>
    <w:rsid w:val="006E1A8D"/>
    <w:rsid w:val="006F5F9C"/>
    <w:rsid w:val="006F6FA2"/>
    <w:rsid w:val="007013E8"/>
    <w:rsid w:val="00723B28"/>
    <w:rsid w:val="00736E5E"/>
    <w:rsid w:val="007657A8"/>
    <w:rsid w:val="007672AD"/>
    <w:rsid w:val="00771CBE"/>
    <w:rsid w:val="00773F76"/>
    <w:rsid w:val="00786D62"/>
    <w:rsid w:val="00791896"/>
    <w:rsid w:val="0079406F"/>
    <w:rsid w:val="007B2F25"/>
    <w:rsid w:val="007B6C6A"/>
    <w:rsid w:val="007E79FE"/>
    <w:rsid w:val="008014CA"/>
    <w:rsid w:val="008159C3"/>
    <w:rsid w:val="00823721"/>
    <w:rsid w:val="00827459"/>
    <w:rsid w:val="00827C1E"/>
    <w:rsid w:val="008326EC"/>
    <w:rsid w:val="00833957"/>
    <w:rsid w:val="0085462B"/>
    <w:rsid w:val="00880E4D"/>
    <w:rsid w:val="00881833"/>
    <w:rsid w:val="008933B4"/>
    <w:rsid w:val="00895025"/>
    <w:rsid w:val="00895454"/>
    <w:rsid w:val="008A3C9B"/>
    <w:rsid w:val="008B3FF1"/>
    <w:rsid w:val="008C2649"/>
    <w:rsid w:val="008C2F8A"/>
    <w:rsid w:val="008E0D7C"/>
    <w:rsid w:val="00921155"/>
    <w:rsid w:val="0095203A"/>
    <w:rsid w:val="009538F6"/>
    <w:rsid w:val="0096568D"/>
    <w:rsid w:val="00970573"/>
    <w:rsid w:val="00973371"/>
    <w:rsid w:val="00975707"/>
    <w:rsid w:val="00983C00"/>
    <w:rsid w:val="0098423B"/>
    <w:rsid w:val="00984BBB"/>
    <w:rsid w:val="00993A7F"/>
    <w:rsid w:val="009A2706"/>
    <w:rsid w:val="009A5EF9"/>
    <w:rsid w:val="009B151A"/>
    <w:rsid w:val="009C19A5"/>
    <w:rsid w:val="009C2282"/>
    <w:rsid w:val="009C2960"/>
    <w:rsid w:val="009C29E4"/>
    <w:rsid w:val="009D076B"/>
    <w:rsid w:val="00A06569"/>
    <w:rsid w:val="00A2416A"/>
    <w:rsid w:val="00A37869"/>
    <w:rsid w:val="00A44763"/>
    <w:rsid w:val="00A56237"/>
    <w:rsid w:val="00AA3783"/>
    <w:rsid w:val="00AB0E2A"/>
    <w:rsid w:val="00AB2513"/>
    <w:rsid w:val="00AC169E"/>
    <w:rsid w:val="00AC18DE"/>
    <w:rsid w:val="00AC6F48"/>
    <w:rsid w:val="00AD753E"/>
    <w:rsid w:val="00B02C2F"/>
    <w:rsid w:val="00B21618"/>
    <w:rsid w:val="00B313A1"/>
    <w:rsid w:val="00B428C9"/>
    <w:rsid w:val="00B57435"/>
    <w:rsid w:val="00B735C1"/>
    <w:rsid w:val="00B7433D"/>
    <w:rsid w:val="00B9109E"/>
    <w:rsid w:val="00B91D96"/>
    <w:rsid w:val="00B929EF"/>
    <w:rsid w:val="00B92BA2"/>
    <w:rsid w:val="00B94367"/>
    <w:rsid w:val="00B94569"/>
    <w:rsid w:val="00BA7EA9"/>
    <w:rsid w:val="00BB1B29"/>
    <w:rsid w:val="00BC51A4"/>
    <w:rsid w:val="00BC539B"/>
    <w:rsid w:val="00BC5B38"/>
    <w:rsid w:val="00BD5ABE"/>
    <w:rsid w:val="00BF3DED"/>
    <w:rsid w:val="00BF696F"/>
    <w:rsid w:val="00C01285"/>
    <w:rsid w:val="00C07633"/>
    <w:rsid w:val="00C1041A"/>
    <w:rsid w:val="00C224C7"/>
    <w:rsid w:val="00C32908"/>
    <w:rsid w:val="00C34F06"/>
    <w:rsid w:val="00C36062"/>
    <w:rsid w:val="00C54B01"/>
    <w:rsid w:val="00C57208"/>
    <w:rsid w:val="00C655B9"/>
    <w:rsid w:val="00C82DBE"/>
    <w:rsid w:val="00C95600"/>
    <w:rsid w:val="00CB54BE"/>
    <w:rsid w:val="00CE7FA3"/>
    <w:rsid w:val="00D06D30"/>
    <w:rsid w:val="00D207C5"/>
    <w:rsid w:val="00D3550C"/>
    <w:rsid w:val="00D377E1"/>
    <w:rsid w:val="00D465B2"/>
    <w:rsid w:val="00D538FB"/>
    <w:rsid w:val="00D62A75"/>
    <w:rsid w:val="00D63315"/>
    <w:rsid w:val="00D75CA4"/>
    <w:rsid w:val="00D907D6"/>
    <w:rsid w:val="00DA6A31"/>
    <w:rsid w:val="00DB4A61"/>
    <w:rsid w:val="00DD10AC"/>
    <w:rsid w:val="00DD3E12"/>
    <w:rsid w:val="00DE57E9"/>
    <w:rsid w:val="00DF07FF"/>
    <w:rsid w:val="00DF6DE9"/>
    <w:rsid w:val="00E0577A"/>
    <w:rsid w:val="00E071F2"/>
    <w:rsid w:val="00E157DA"/>
    <w:rsid w:val="00E2348D"/>
    <w:rsid w:val="00E36CA9"/>
    <w:rsid w:val="00E5211A"/>
    <w:rsid w:val="00E52817"/>
    <w:rsid w:val="00E7618B"/>
    <w:rsid w:val="00EA0FF7"/>
    <w:rsid w:val="00EB22A1"/>
    <w:rsid w:val="00EB39C7"/>
    <w:rsid w:val="00ED1E2D"/>
    <w:rsid w:val="00ED22A3"/>
    <w:rsid w:val="00EF2CFD"/>
    <w:rsid w:val="00EF32EB"/>
    <w:rsid w:val="00F11C5A"/>
    <w:rsid w:val="00F2114E"/>
    <w:rsid w:val="00F3232C"/>
    <w:rsid w:val="00F53875"/>
    <w:rsid w:val="00F60A4C"/>
    <w:rsid w:val="00F60EEA"/>
    <w:rsid w:val="00F6678F"/>
    <w:rsid w:val="00F71D80"/>
    <w:rsid w:val="00FA40F4"/>
    <w:rsid w:val="00FC2109"/>
    <w:rsid w:val="00FC56A7"/>
    <w:rsid w:val="00FD7B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3B4DC"/>
  <w15:docId w15:val="{0F4729A8-DEF1-41EC-9E9A-56371791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3A7F"/>
    <w:pPr>
      <w:spacing w:after="0" w:line="240" w:lineRule="auto"/>
      <w:jc w:val="left"/>
    </w:pPr>
    <w:rPr>
      <w:rFonts w:ascii="Times New Roman" w:eastAsia="PMingLiU" w:hAnsi="Times New Roman" w:cs="Times New Roman"/>
      <w:lang w:bidi="ar-SA"/>
    </w:rPr>
  </w:style>
  <w:style w:type="paragraph" w:styleId="1">
    <w:name w:val="heading 1"/>
    <w:basedOn w:val="a"/>
    <w:next w:val="a"/>
    <w:link w:val="1Char"/>
    <w:qFormat/>
    <w:rsid w:val="005455B9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55B9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55B9"/>
    <w:pPr>
      <w:outlineLvl w:val="2"/>
    </w:pPr>
    <w:rPr>
      <w:smallCaps/>
      <w:spacing w:val="5"/>
    </w:rPr>
  </w:style>
  <w:style w:type="paragraph" w:styleId="4">
    <w:name w:val="heading 4"/>
    <w:basedOn w:val="a"/>
    <w:next w:val="a"/>
    <w:link w:val="4Char"/>
    <w:uiPriority w:val="9"/>
    <w:unhideWhenUsed/>
    <w:qFormat/>
    <w:rsid w:val="005455B9"/>
    <w:pPr>
      <w:spacing w:before="240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55B9"/>
    <w:pPr>
      <w:spacing w:before="200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55B9"/>
    <w:pPr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55B9"/>
    <w:pPr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55B9"/>
    <w:pPr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55B9"/>
    <w:pPr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55B9"/>
    <w:rPr>
      <w:smallCaps/>
      <w:spacing w:val="5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455B9"/>
    <w:rPr>
      <w:smallCaps/>
      <w:spacing w:val="5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5455B9"/>
    <w:rPr>
      <w:smallCaps/>
      <w:spacing w:val="5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5455B9"/>
    <w:rPr>
      <w:smallCaps/>
      <w:spacing w:val="10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5455B9"/>
    <w:rPr>
      <w:smallCaps/>
      <w:color w:val="943634" w:themeColor="accent2" w:themeShade="BF"/>
      <w:spacing w:val="10"/>
      <w:sz w:val="22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5455B9"/>
    <w:rPr>
      <w:smallCaps/>
      <w:color w:val="C0504D" w:themeColor="accent2"/>
      <w:spacing w:val="5"/>
      <w:sz w:val="22"/>
    </w:rPr>
  </w:style>
  <w:style w:type="character" w:customStyle="1" w:styleId="7Char">
    <w:name w:val="标题 7 Char"/>
    <w:basedOn w:val="a0"/>
    <w:link w:val="7"/>
    <w:uiPriority w:val="9"/>
    <w:semiHidden/>
    <w:rsid w:val="005455B9"/>
    <w:rPr>
      <w:b/>
      <w:smallCaps/>
      <w:color w:val="C0504D" w:themeColor="accent2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5455B9"/>
    <w:rPr>
      <w:b/>
      <w:i/>
      <w:smallCaps/>
      <w:color w:val="943634" w:themeColor="accent2" w:themeShade="BF"/>
    </w:rPr>
  </w:style>
  <w:style w:type="character" w:customStyle="1" w:styleId="9Char">
    <w:name w:val="标题 9 Char"/>
    <w:basedOn w:val="a0"/>
    <w:link w:val="9"/>
    <w:uiPriority w:val="9"/>
    <w:semiHidden/>
    <w:rsid w:val="005455B9"/>
    <w:rPr>
      <w:b/>
      <w:i/>
      <w:smallCaps/>
      <w:color w:val="622423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5455B9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Char"/>
    <w:uiPriority w:val="10"/>
    <w:qFormat/>
    <w:rsid w:val="005455B9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Char">
    <w:name w:val="标题 Char"/>
    <w:basedOn w:val="a0"/>
    <w:link w:val="a4"/>
    <w:uiPriority w:val="10"/>
    <w:rsid w:val="005455B9"/>
    <w:rPr>
      <w:smallCaps/>
      <w:sz w:val="48"/>
      <w:szCs w:val="48"/>
    </w:rPr>
  </w:style>
  <w:style w:type="paragraph" w:styleId="a5">
    <w:name w:val="Subtitle"/>
    <w:basedOn w:val="a"/>
    <w:next w:val="a"/>
    <w:link w:val="Char0"/>
    <w:uiPriority w:val="11"/>
    <w:qFormat/>
    <w:rsid w:val="005455B9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Char0">
    <w:name w:val="副标题 Char"/>
    <w:basedOn w:val="a0"/>
    <w:link w:val="a5"/>
    <w:uiPriority w:val="11"/>
    <w:rsid w:val="005455B9"/>
    <w:rPr>
      <w:rFonts w:asciiTheme="majorHAnsi" w:eastAsiaTheme="majorEastAsia" w:hAnsiTheme="majorHAnsi" w:cstheme="majorBidi"/>
      <w:szCs w:val="22"/>
    </w:rPr>
  </w:style>
  <w:style w:type="character" w:styleId="a6">
    <w:name w:val="Strong"/>
    <w:uiPriority w:val="22"/>
    <w:qFormat/>
    <w:rsid w:val="005455B9"/>
    <w:rPr>
      <w:b/>
      <w:color w:val="C0504D" w:themeColor="accent2"/>
    </w:rPr>
  </w:style>
  <w:style w:type="character" w:styleId="a7">
    <w:name w:val="Emphasis"/>
    <w:uiPriority w:val="20"/>
    <w:qFormat/>
    <w:rsid w:val="005455B9"/>
    <w:rPr>
      <w:b/>
      <w:i/>
      <w:spacing w:val="10"/>
    </w:rPr>
  </w:style>
  <w:style w:type="paragraph" w:styleId="a8">
    <w:name w:val="No Spacing"/>
    <w:basedOn w:val="a"/>
    <w:link w:val="Char1"/>
    <w:uiPriority w:val="1"/>
    <w:qFormat/>
    <w:rsid w:val="005455B9"/>
  </w:style>
  <w:style w:type="character" w:customStyle="1" w:styleId="Char1">
    <w:name w:val="无间隔 Char"/>
    <w:basedOn w:val="a0"/>
    <w:link w:val="a8"/>
    <w:uiPriority w:val="1"/>
    <w:rsid w:val="005455B9"/>
  </w:style>
  <w:style w:type="paragraph" w:styleId="a9">
    <w:name w:val="List Paragraph"/>
    <w:basedOn w:val="a"/>
    <w:uiPriority w:val="34"/>
    <w:qFormat/>
    <w:rsid w:val="005455B9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5455B9"/>
    <w:rPr>
      <w:i/>
    </w:rPr>
  </w:style>
  <w:style w:type="character" w:customStyle="1" w:styleId="Char2">
    <w:name w:val="引用 Char"/>
    <w:basedOn w:val="a0"/>
    <w:link w:val="aa"/>
    <w:uiPriority w:val="29"/>
    <w:rsid w:val="005455B9"/>
    <w:rPr>
      <w:i/>
    </w:rPr>
  </w:style>
  <w:style w:type="paragraph" w:styleId="ab">
    <w:name w:val="Intense Quote"/>
    <w:basedOn w:val="a"/>
    <w:next w:val="a"/>
    <w:link w:val="Char3"/>
    <w:uiPriority w:val="30"/>
    <w:qFormat/>
    <w:rsid w:val="005455B9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har3">
    <w:name w:val="明显引用 Char"/>
    <w:basedOn w:val="a0"/>
    <w:link w:val="ab"/>
    <w:uiPriority w:val="30"/>
    <w:rsid w:val="005455B9"/>
    <w:rPr>
      <w:b/>
      <w:i/>
      <w:color w:val="FFFFFF" w:themeColor="background1"/>
      <w:shd w:val="clear" w:color="auto" w:fill="C0504D" w:themeFill="accent2"/>
    </w:rPr>
  </w:style>
  <w:style w:type="character" w:styleId="ac">
    <w:name w:val="Subtle Emphasis"/>
    <w:uiPriority w:val="19"/>
    <w:qFormat/>
    <w:rsid w:val="005455B9"/>
    <w:rPr>
      <w:i/>
    </w:rPr>
  </w:style>
  <w:style w:type="character" w:styleId="ad">
    <w:name w:val="Intense Emphasis"/>
    <w:uiPriority w:val="21"/>
    <w:qFormat/>
    <w:rsid w:val="005455B9"/>
    <w:rPr>
      <w:b/>
      <w:i/>
      <w:color w:val="C0504D" w:themeColor="accent2"/>
      <w:spacing w:val="10"/>
    </w:rPr>
  </w:style>
  <w:style w:type="character" w:styleId="ae">
    <w:name w:val="Subtle Reference"/>
    <w:uiPriority w:val="31"/>
    <w:qFormat/>
    <w:rsid w:val="005455B9"/>
    <w:rPr>
      <w:b/>
    </w:rPr>
  </w:style>
  <w:style w:type="character" w:styleId="af">
    <w:name w:val="Intense Reference"/>
    <w:uiPriority w:val="32"/>
    <w:qFormat/>
    <w:rsid w:val="005455B9"/>
    <w:rPr>
      <w:b/>
      <w:bCs/>
      <w:smallCaps/>
      <w:spacing w:val="5"/>
      <w:sz w:val="22"/>
      <w:szCs w:val="22"/>
      <w:u w:val="single"/>
    </w:rPr>
  </w:style>
  <w:style w:type="character" w:styleId="af0">
    <w:name w:val="Book Title"/>
    <w:uiPriority w:val="33"/>
    <w:qFormat/>
    <w:rsid w:val="005455B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5455B9"/>
    <w:pPr>
      <w:outlineLvl w:val="9"/>
    </w:pPr>
  </w:style>
  <w:style w:type="paragraph" w:styleId="af1">
    <w:name w:val="header"/>
    <w:basedOn w:val="a"/>
    <w:link w:val="Char4"/>
    <w:uiPriority w:val="99"/>
    <w:unhideWhenUsed/>
    <w:rsid w:val="00993A7F"/>
    <w:pPr>
      <w:tabs>
        <w:tab w:val="center" w:pos="4320"/>
        <w:tab w:val="right" w:pos="8640"/>
      </w:tabs>
    </w:pPr>
  </w:style>
  <w:style w:type="character" w:customStyle="1" w:styleId="Char4">
    <w:name w:val="页眉 Char"/>
    <w:basedOn w:val="a0"/>
    <w:link w:val="af1"/>
    <w:uiPriority w:val="99"/>
    <w:rsid w:val="00993A7F"/>
  </w:style>
  <w:style w:type="paragraph" w:styleId="af2">
    <w:name w:val="footer"/>
    <w:basedOn w:val="a"/>
    <w:link w:val="Char5"/>
    <w:uiPriority w:val="99"/>
    <w:unhideWhenUsed/>
    <w:rsid w:val="00993A7F"/>
    <w:pPr>
      <w:tabs>
        <w:tab w:val="center" w:pos="4320"/>
        <w:tab w:val="right" w:pos="8640"/>
      </w:tabs>
    </w:pPr>
  </w:style>
  <w:style w:type="character" w:customStyle="1" w:styleId="Char5">
    <w:name w:val="页脚 Char"/>
    <w:basedOn w:val="a0"/>
    <w:link w:val="af2"/>
    <w:uiPriority w:val="99"/>
    <w:rsid w:val="00993A7F"/>
  </w:style>
  <w:style w:type="character" w:styleId="af3">
    <w:name w:val="Hyperlink"/>
    <w:basedOn w:val="a0"/>
    <w:uiPriority w:val="99"/>
    <w:rsid w:val="00993A7F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qFormat/>
    <w:rsid w:val="00993A7F"/>
  </w:style>
  <w:style w:type="paragraph" w:styleId="20">
    <w:name w:val="toc 2"/>
    <w:basedOn w:val="a"/>
    <w:next w:val="a"/>
    <w:autoRedefine/>
    <w:uiPriority w:val="39"/>
    <w:qFormat/>
    <w:rsid w:val="00993A7F"/>
    <w:pPr>
      <w:ind w:left="240"/>
    </w:pPr>
  </w:style>
  <w:style w:type="paragraph" w:styleId="30">
    <w:name w:val="toc 3"/>
    <w:basedOn w:val="a"/>
    <w:next w:val="a"/>
    <w:autoRedefine/>
    <w:uiPriority w:val="39"/>
    <w:qFormat/>
    <w:rsid w:val="00993A7F"/>
    <w:pPr>
      <w:ind w:left="480"/>
    </w:pPr>
  </w:style>
  <w:style w:type="paragraph" w:styleId="40">
    <w:name w:val="toc 4"/>
    <w:basedOn w:val="a"/>
    <w:next w:val="a"/>
    <w:autoRedefine/>
    <w:uiPriority w:val="39"/>
    <w:rsid w:val="00993A7F"/>
    <w:pPr>
      <w:ind w:left="720"/>
    </w:pPr>
  </w:style>
  <w:style w:type="paragraph" w:styleId="50">
    <w:name w:val="toc 5"/>
    <w:basedOn w:val="a"/>
    <w:next w:val="a"/>
    <w:autoRedefine/>
    <w:semiHidden/>
    <w:rsid w:val="00993A7F"/>
    <w:pPr>
      <w:ind w:left="960"/>
    </w:pPr>
  </w:style>
  <w:style w:type="paragraph" w:styleId="60">
    <w:name w:val="toc 6"/>
    <w:basedOn w:val="a"/>
    <w:next w:val="a"/>
    <w:autoRedefine/>
    <w:semiHidden/>
    <w:rsid w:val="00993A7F"/>
    <w:pPr>
      <w:ind w:left="1200"/>
    </w:pPr>
  </w:style>
  <w:style w:type="paragraph" w:styleId="70">
    <w:name w:val="toc 7"/>
    <w:basedOn w:val="a"/>
    <w:next w:val="a"/>
    <w:autoRedefine/>
    <w:semiHidden/>
    <w:rsid w:val="00993A7F"/>
    <w:pPr>
      <w:ind w:left="1440"/>
    </w:pPr>
  </w:style>
  <w:style w:type="paragraph" w:styleId="80">
    <w:name w:val="toc 8"/>
    <w:basedOn w:val="a"/>
    <w:next w:val="a"/>
    <w:autoRedefine/>
    <w:semiHidden/>
    <w:rsid w:val="00993A7F"/>
    <w:pPr>
      <w:ind w:left="1680"/>
    </w:pPr>
  </w:style>
  <w:style w:type="paragraph" w:styleId="90">
    <w:name w:val="toc 9"/>
    <w:basedOn w:val="a"/>
    <w:next w:val="a"/>
    <w:autoRedefine/>
    <w:semiHidden/>
    <w:rsid w:val="00993A7F"/>
    <w:pPr>
      <w:ind w:left="1920"/>
    </w:pPr>
  </w:style>
  <w:style w:type="character" w:styleId="af4">
    <w:name w:val="page number"/>
    <w:basedOn w:val="a0"/>
    <w:rsid w:val="00993A7F"/>
  </w:style>
  <w:style w:type="paragraph" w:styleId="af5">
    <w:name w:val="Balloon Text"/>
    <w:basedOn w:val="a"/>
    <w:link w:val="Char6"/>
    <w:semiHidden/>
    <w:rsid w:val="00993A7F"/>
    <w:rPr>
      <w:rFonts w:ascii="Arial" w:hAnsi="Arial"/>
      <w:sz w:val="18"/>
      <w:szCs w:val="18"/>
    </w:rPr>
  </w:style>
  <w:style w:type="character" w:customStyle="1" w:styleId="Char6">
    <w:name w:val="批注框文本 Char"/>
    <w:basedOn w:val="a0"/>
    <w:link w:val="af5"/>
    <w:semiHidden/>
    <w:rsid w:val="00993A7F"/>
    <w:rPr>
      <w:rFonts w:ascii="Arial" w:eastAsia="PMingLiU" w:hAnsi="Arial" w:cs="Times New Roman"/>
      <w:sz w:val="18"/>
      <w:szCs w:val="18"/>
      <w:lang w:bidi="ar-SA"/>
    </w:rPr>
  </w:style>
  <w:style w:type="table" w:styleId="af6">
    <w:name w:val="Table Grid"/>
    <w:basedOn w:val="a1"/>
    <w:rsid w:val="00993A7F"/>
    <w:pPr>
      <w:spacing w:after="0" w:line="240" w:lineRule="auto"/>
      <w:jc w:val="left"/>
    </w:pPr>
    <w:rPr>
      <w:rFonts w:ascii="Times New Roman" w:eastAsia="PMingLiU" w:hAnsi="Times New Roman" w:cs="Times New Roman"/>
      <w:lang w:eastAsia="zh-C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footnote text"/>
    <w:basedOn w:val="a"/>
    <w:link w:val="Char7"/>
    <w:rsid w:val="00993A7F"/>
    <w:rPr>
      <w:sz w:val="20"/>
      <w:szCs w:val="20"/>
    </w:rPr>
  </w:style>
  <w:style w:type="character" w:customStyle="1" w:styleId="Char7">
    <w:name w:val="脚注文本 Char"/>
    <w:basedOn w:val="a0"/>
    <w:link w:val="af7"/>
    <w:rsid w:val="00993A7F"/>
    <w:rPr>
      <w:rFonts w:ascii="Times New Roman" w:eastAsia="PMingLiU" w:hAnsi="Times New Roman" w:cs="Times New Roman"/>
      <w:lang w:bidi="ar-SA"/>
    </w:rPr>
  </w:style>
  <w:style w:type="character" w:styleId="af8">
    <w:name w:val="footnote reference"/>
    <w:basedOn w:val="a0"/>
    <w:rsid w:val="00993A7F"/>
    <w:rPr>
      <w:vertAlign w:val="superscript"/>
    </w:rPr>
  </w:style>
  <w:style w:type="character" w:styleId="af9">
    <w:name w:val="FollowedHyperlink"/>
    <w:basedOn w:val="a0"/>
    <w:rsid w:val="00993A7F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57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Char">
    <w:name w:val="HTML 预设格式 Char"/>
    <w:basedOn w:val="a0"/>
    <w:link w:val="HTML"/>
    <w:uiPriority w:val="99"/>
    <w:semiHidden/>
    <w:rsid w:val="00157E29"/>
    <w:rPr>
      <w:rFonts w:ascii="Courier New" w:eastAsia="Times New Roman" w:hAnsi="Courier New" w:cs="Courier New"/>
      <w:lang w:eastAsia="zh-CN" w:bidi="ar-SA"/>
    </w:rPr>
  </w:style>
  <w:style w:type="character" w:styleId="afa">
    <w:name w:val="annotation reference"/>
    <w:basedOn w:val="a0"/>
    <w:uiPriority w:val="99"/>
    <w:semiHidden/>
    <w:unhideWhenUsed/>
    <w:rsid w:val="00537A24"/>
    <w:rPr>
      <w:sz w:val="16"/>
      <w:szCs w:val="16"/>
    </w:rPr>
  </w:style>
  <w:style w:type="paragraph" w:styleId="afb">
    <w:name w:val="annotation text"/>
    <w:basedOn w:val="a"/>
    <w:link w:val="Char8"/>
    <w:uiPriority w:val="99"/>
    <w:semiHidden/>
    <w:unhideWhenUsed/>
    <w:rsid w:val="00537A24"/>
    <w:rPr>
      <w:sz w:val="20"/>
      <w:szCs w:val="20"/>
    </w:rPr>
  </w:style>
  <w:style w:type="character" w:customStyle="1" w:styleId="Char8">
    <w:name w:val="批注文字 Char"/>
    <w:basedOn w:val="a0"/>
    <w:link w:val="afb"/>
    <w:uiPriority w:val="99"/>
    <w:semiHidden/>
    <w:rsid w:val="00537A24"/>
    <w:rPr>
      <w:rFonts w:ascii="Times New Roman" w:eastAsia="PMingLiU" w:hAnsi="Times New Roman" w:cs="Times New Roman"/>
      <w:lang w:bidi="ar-SA"/>
    </w:rPr>
  </w:style>
  <w:style w:type="paragraph" w:styleId="afc">
    <w:name w:val="annotation subject"/>
    <w:basedOn w:val="afb"/>
    <w:next w:val="afb"/>
    <w:link w:val="Char9"/>
    <w:uiPriority w:val="99"/>
    <w:semiHidden/>
    <w:unhideWhenUsed/>
    <w:rsid w:val="00537A24"/>
    <w:rPr>
      <w:b/>
      <w:bCs/>
    </w:rPr>
  </w:style>
  <w:style w:type="character" w:customStyle="1" w:styleId="Char9">
    <w:name w:val="批注主题 Char"/>
    <w:basedOn w:val="Char8"/>
    <w:link w:val="afc"/>
    <w:uiPriority w:val="99"/>
    <w:semiHidden/>
    <w:rsid w:val="00537A24"/>
    <w:rPr>
      <w:rFonts w:ascii="Times New Roman" w:eastAsia="PMingLiU" w:hAnsi="Times New Roman" w:cs="Times New Roman"/>
      <w:b/>
      <w:bCs/>
      <w:lang w:bidi="ar-SA"/>
    </w:rPr>
  </w:style>
  <w:style w:type="table" w:styleId="-5">
    <w:name w:val="Light Grid Accent 5"/>
    <w:basedOn w:val="a1"/>
    <w:uiPriority w:val="62"/>
    <w:rsid w:val="003423C6"/>
    <w:pPr>
      <w:spacing w:after="0" w:line="240" w:lineRule="auto"/>
      <w:jc w:val="left"/>
    </w:pPr>
    <w:rPr>
      <w:sz w:val="22"/>
      <w:szCs w:val="22"/>
      <w:lang w:eastAsia="zh-CN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C444EFB0-185F-434D-ADC8-AC2929342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1116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ritatse</dc:creator>
  <cp:lastModifiedBy>Jyun Asakura</cp:lastModifiedBy>
  <cp:revision>3</cp:revision>
  <cp:lastPrinted>2013-07-16T01:22:00Z</cp:lastPrinted>
  <dcterms:created xsi:type="dcterms:W3CDTF">2014-09-09T17:48:00Z</dcterms:created>
  <dcterms:modified xsi:type="dcterms:W3CDTF">2014-09-10T08:46:00Z</dcterms:modified>
</cp:coreProperties>
</file>